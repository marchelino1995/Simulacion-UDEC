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AD2" w:rsidRDefault="00F04AD2" w:rsidP="002042F5">
      <w:pPr>
        <w:pStyle w:val="Ttulo1"/>
        <w:numPr>
          <w:ilvl w:val="0"/>
          <w:numId w:val="0"/>
        </w:numPr>
      </w:pPr>
      <w:r>
        <w:br/>
      </w:r>
      <w:bookmarkStart w:id="0" w:name="_Toc364004487"/>
      <w:bookmarkStart w:id="1" w:name="_Toc368900461"/>
      <w:bookmarkStart w:id="2" w:name="_Toc371445098"/>
      <w:bookmarkStart w:id="3" w:name="_Toc432342244"/>
      <w:r>
        <w:t>Introduction to Simulation: The Ice Cream Store</w:t>
      </w:r>
      <w:bookmarkEnd w:id="0"/>
      <w:bookmarkEnd w:id="1"/>
      <w:bookmarkEnd w:id="2"/>
      <w:bookmarkEnd w:id="3"/>
    </w:p>
    <w:p w:rsidR="00284D09" w:rsidRPr="00664C59" w:rsidRDefault="00284D09" w:rsidP="0014670C">
      <w:pPr>
        <w:pStyle w:val="Ttulo2"/>
        <w:rPr>
          <w:b w:val="0"/>
          <w:sz w:val="22"/>
          <w:lang w:val="es-CL"/>
        </w:rPr>
      </w:pPr>
      <w:r w:rsidRPr="00664C59">
        <w:rPr>
          <w:b w:val="0"/>
          <w:color w:val="000000"/>
          <w:sz w:val="22"/>
          <w:lang w:val="es-CL"/>
        </w:rPr>
        <w:t>Este capítulo presenta una introducción a la terminología y los mecanismos de simulación, también como al análisis estadístico de los datos de entrada y salida. Si el lector ya se encuentra familiarizado con los conceptos anteriormente descritos, siéntase libre de comenzar en el Capítulo 2, el cual representa el inicio del modelamiento en simulación utilizando SIMIO™.</w:t>
      </w:r>
    </w:p>
    <w:p w:rsidR="00F04AD2" w:rsidRDefault="00F04AD2" w:rsidP="0014670C">
      <w:pPr>
        <w:pStyle w:val="Ttulo2"/>
      </w:pPr>
      <w:bookmarkStart w:id="4" w:name="_Toc432342245"/>
      <w:r>
        <w:t>What is Simulation?</w:t>
      </w:r>
      <w:bookmarkEnd w:id="4"/>
    </w:p>
    <w:p w:rsidR="00F04AD2" w:rsidRPr="00664C59" w:rsidRDefault="00284D09" w:rsidP="00696F72">
      <w:pPr>
        <w:pStyle w:val="JRQuestionStart"/>
        <w:rPr>
          <w:lang w:val="es-CL"/>
        </w:rPr>
      </w:pPr>
      <w:r w:rsidRPr="00664C59">
        <w:rPr>
          <w:color w:val="000000"/>
          <w:lang w:val="es-CL"/>
        </w:rPr>
        <w:t xml:space="preserve">La palabra ¨Simulación¨ tiene una gran variedad de significados y usos. Probablemente su uso más popular es en videojuegos. Un videojuego </w:t>
      </w:r>
      <w:r>
        <w:rPr>
          <w:color w:val="000000"/>
          <w:lang w:val="es-CL"/>
        </w:rPr>
        <w:t>“</w:t>
      </w:r>
      <w:r w:rsidRPr="00664C59">
        <w:rPr>
          <w:color w:val="000000"/>
          <w:lang w:val="es-CL"/>
        </w:rPr>
        <w:t>simula</w:t>
      </w:r>
      <w:r>
        <w:rPr>
          <w:color w:val="000000"/>
          <w:lang w:val="es-CL"/>
        </w:rPr>
        <w:t>”</w:t>
      </w:r>
      <w:r w:rsidRPr="00664C59">
        <w:rPr>
          <w:color w:val="000000"/>
          <w:lang w:val="es-CL"/>
        </w:rPr>
        <w:t xml:space="preserve"> un ambiente en particular, quizás una carrera de fórmula uno, una batalla o un encuentro espacial. El juego</w:t>
      </w:r>
      <w:r>
        <w:rPr>
          <w:color w:val="000000"/>
          <w:lang w:val="es-CL"/>
        </w:rPr>
        <w:t xml:space="preserve"> puede</w:t>
      </w:r>
      <w:r w:rsidRPr="00664C59">
        <w:rPr>
          <w:color w:val="000000"/>
          <w:lang w:val="es-CL"/>
        </w:rPr>
        <w:t xml:space="preserve"> permitir al usuario experienciar algo similar a lo que se siente conducir en una carrera, incluso con otras personas participando. En el ejército, los comandantes crean simulaciones de campos de batalla donde los soldados toman decisiones de acuerdo a su entrenamiento, ya sea defendiendo una posición o asaltado una base enemiga. En ingeniería aeronáutica, un ingeniero puede testear un modelo a escala de un avión y probarlo en un túnel de viento para estudiar su aerodinámica. La mayoría de las simulaciones contienen elementos que se asemejan al mundo real con la intención de que el participante aprenda algo acerca del sistema en estudio por medio de la simulación</w:t>
      </w:r>
      <w:r>
        <w:rPr>
          <w:color w:val="000000"/>
          <w:lang w:val="es-CL"/>
        </w:rPr>
        <w:t>,</w:t>
      </w:r>
      <w:r w:rsidRPr="00664C59">
        <w:rPr>
          <w:color w:val="000000"/>
          <w:lang w:val="es-CL"/>
        </w:rPr>
        <w:t xml:space="preserve"> o quizás solo mejore sus capacidades de juego.</w:t>
      </w:r>
    </w:p>
    <w:p w:rsidR="00F04AD2" w:rsidRPr="00664C59" w:rsidRDefault="00284D09" w:rsidP="007F39D7">
      <w:pPr>
        <w:pStyle w:val="JRQuestionStart"/>
        <w:rPr>
          <w:lang w:val="es-CL"/>
        </w:rPr>
      </w:pPr>
      <w:r w:rsidRPr="00664C59">
        <w:rPr>
          <w:color w:val="000000"/>
          <w:lang w:val="es-CL"/>
        </w:rPr>
        <w:t>Nosotros empleamos simulación para estudiar y mejorar sistemas integrados por personas, equipos, materiales y procedimientos. Usamos simulación para imitar el comportamiento de sistemas tales como industrias, centros de almacenamiento, hospitales, bancos, supermercados, parques temáticos</w:t>
      </w:r>
      <w:r>
        <w:rPr>
          <w:color w:val="000000"/>
          <w:lang w:val="es-CL"/>
        </w:rPr>
        <w:t>, etc.</w:t>
      </w:r>
      <w:r w:rsidRPr="00664C59">
        <w:rPr>
          <w:color w:val="000000"/>
          <w:lang w:val="es-CL"/>
        </w:rPr>
        <w:t>,</w:t>
      </w:r>
      <w:r>
        <w:rPr>
          <w:color w:val="000000"/>
          <w:lang w:val="es-CL"/>
        </w:rPr>
        <w:t xml:space="preserve"> e</w:t>
      </w:r>
      <w:r w:rsidRPr="00664C59">
        <w:rPr>
          <w:color w:val="000000"/>
          <w:lang w:val="es-CL"/>
        </w:rPr>
        <w:t xml:space="preserve">n resumidas cuentas, en cualquier lugar donde se provee un servicio o un artículo está siendo producido. Nuestras simulaciones son diferentes de aquellas para juegos y/o entrenamientos, en cuanto a que nosotros buscamos que la simulación recree un sistema real, del modo que podamos investigar el efecto de potenciales intervenciones al sistema, antes de hacer recomendaciones acerca de la </w:t>
      </w:r>
      <w:r>
        <w:rPr>
          <w:color w:val="000000"/>
          <w:lang w:val="es-CL"/>
        </w:rPr>
        <w:t>“</w:t>
      </w:r>
      <w:r w:rsidRPr="00664C59">
        <w:rPr>
          <w:color w:val="000000"/>
          <w:lang w:val="es-CL"/>
        </w:rPr>
        <w:t>mejor intervención</w:t>
      </w:r>
      <w:r>
        <w:rPr>
          <w:color w:val="000000"/>
          <w:lang w:val="es-CL"/>
        </w:rPr>
        <w:t>”</w:t>
      </w:r>
      <w:r w:rsidRPr="00664C59">
        <w:rPr>
          <w:color w:val="000000"/>
          <w:lang w:val="es-CL"/>
        </w:rPr>
        <w:t xml:space="preserve">. En este sentido, la simulación es utilizada como una herramienta de mejora de rendimiento y funciona como un laboratorio experimental, con la excepción de que este laboratorio es un modelo computacional. Así una vez que el modelo está diseñado podemos experimentar con él. </w:t>
      </w:r>
    </w:p>
    <w:p w:rsidR="00F04AD2" w:rsidRPr="007D239B" w:rsidRDefault="00F04AD2" w:rsidP="007D239B">
      <w:pPr>
        <w:rPr>
          <w:b/>
        </w:rPr>
      </w:pPr>
      <w:r w:rsidRPr="007D239B">
        <w:rPr>
          <w:b/>
        </w:rPr>
        <w:t>Modeling</w:t>
      </w:r>
    </w:p>
    <w:p w:rsidR="00284D09" w:rsidRDefault="00284D09" w:rsidP="004D569F">
      <w:pPr>
        <w:pStyle w:val="JRPart"/>
        <w:rPr>
          <w:color w:val="000000"/>
          <w:szCs w:val="22"/>
          <w:lang w:val="es-CL"/>
        </w:rPr>
      </w:pPr>
      <w:r w:rsidRPr="00664C59">
        <w:rPr>
          <w:color w:val="000000"/>
          <w:szCs w:val="22"/>
          <w:lang w:val="es-CL"/>
        </w:rPr>
        <w:t>Muchas herramientas de mejora de desempeño (Lean, Six Sigma, etc.) dependen de modelos. Por ejemplo, mapas de flujo de valor, diagramas de spaghetti, gráficos de flujo de proceso, etc. son modelos conceptuales/descriptivos muy útiles para mejorar el rendimiento por medio de la observación directa de un sistema. Estos modelos entrega un amplio rango de alternativas para describir y analizar variados tipos de sistemas. Modelos más formales hacen uso</w:t>
      </w:r>
      <w:r>
        <w:rPr>
          <w:color w:val="000000"/>
          <w:szCs w:val="22"/>
          <w:lang w:val="es-CL"/>
        </w:rPr>
        <w:t xml:space="preserve"> de</w:t>
      </w:r>
      <w:r w:rsidRPr="00664C59">
        <w:rPr>
          <w:color w:val="000000"/>
          <w:szCs w:val="22"/>
          <w:lang w:val="es-CL"/>
        </w:rPr>
        <w:t xml:space="preserve"> métodos estadísticos y/o matemáticos. Por ejemplo, regresión lineal es un de las técnicas más populares en estadística. Por otra parte, modelos de líneas de espera son útiles para describir un amplio rango de procesos estocásticos estables. Programación lineal es un método formal de optimización para encontrar los valores de variables que minimizan o maximizan una función objetivo lineal sujeta a restricciones lineales. Sin embargo, todos estos métodos deben recurrir a gran </w:t>
      </w:r>
      <w:r w:rsidR="00BB4455" w:rsidRPr="00664C59">
        <w:rPr>
          <w:color w:val="000000"/>
          <w:szCs w:val="22"/>
          <w:lang w:val="es-CL"/>
        </w:rPr>
        <w:t>cantidad</w:t>
      </w:r>
      <w:r w:rsidRPr="00664C59">
        <w:rPr>
          <w:color w:val="000000"/>
          <w:szCs w:val="22"/>
          <w:lang w:val="es-CL"/>
        </w:rPr>
        <w:t xml:space="preserve"> de simplificaciones y supuestos acerca del sistema bajo estudio. Por ejemplo, las variables son constantes (reales o enteras) y a menudo </w:t>
      </w:r>
      <w:r w:rsidR="00BB4455" w:rsidRPr="00664C59">
        <w:rPr>
          <w:color w:val="000000"/>
          <w:szCs w:val="22"/>
          <w:lang w:val="es-CL"/>
        </w:rPr>
        <w:t>están</w:t>
      </w:r>
      <w:r w:rsidRPr="00664C59">
        <w:rPr>
          <w:color w:val="000000"/>
          <w:szCs w:val="22"/>
          <w:lang w:val="es-CL"/>
        </w:rPr>
        <w:t xml:space="preserve"> relacionadas linealmente. Si las variables presentan algún tipo de variación estadística, en general se asume que están </w:t>
      </w:r>
      <w:r w:rsidR="00BB4455" w:rsidRPr="00664C59">
        <w:rPr>
          <w:color w:val="000000"/>
          <w:szCs w:val="22"/>
          <w:lang w:val="es-CL"/>
        </w:rPr>
        <w:t>normal o exponencialmente distribuidas.</w:t>
      </w:r>
    </w:p>
    <w:p w:rsidR="00BB4455" w:rsidRPr="00664C59" w:rsidRDefault="00BB4455" w:rsidP="00664C59">
      <w:pPr>
        <w:rPr>
          <w:lang w:val="es-CL"/>
        </w:rPr>
      </w:pPr>
      <w:r w:rsidRPr="00664C59">
        <w:rPr>
          <w:color w:val="000000"/>
          <w:lang w:val="es-CL"/>
        </w:rPr>
        <w:t xml:space="preserve">Simulación es una herramienta de mejora </w:t>
      </w:r>
      <w:r w:rsidRPr="00664C59">
        <w:rPr>
          <w:i/>
          <w:color w:val="000000"/>
          <w:lang w:val="es-CL"/>
        </w:rPr>
        <w:t>basada en modelos</w:t>
      </w:r>
      <w:r w:rsidRPr="00664C59">
        <w:rPr>
          <w:color w:val="000000"/>
          <w:lang w:val="es-CL"/>
        </w:rPr>
        <w:t xml:space="preserve">. Sin embargo, no muchas suposiciones son requeridas al momento de construir el modelo, el cual puede ser no lineal, descrito por variables aleatorias arbitrarias, sus componentes pueden estar complejamente relacionado y su estado puede cambiar a través del tiempo. De hecho, un modelo de simulación está limitado sólo por la imaginación del modelador y la naturaleza </w:t>
      </w:r>
      <w:r w:rsidRPr="00664C59">
        <w:rPr>
          <w:color w:val="000000"/>
          <w:lang w:val="es-CL"/>
        </w:rPr>
        <w:lastRenderedPageBreak/>
        <w:t xml:space="preserve">del sistema bajo estudio. El modelador determina la naturaleza del modelo basado en lo que él cree importante </w:t>
      </w:r>
      <w:r>
        <w:rPr>
          <w:color w:val="000000"/>
          <w:lang w:val="es-CL"/>
        </w:rPr>
        <w:t xml:space="preserve">resaltar </w:t>
      </w:r>
      <w:r w:rsidRPr="00664C59">
        <w:rPr>
          <w:color w:val="000000"/>
          <w:lang w:val="es-CL"/>
        </w:rPr>
        <w:t>del sistema en estudio.</w:t>
      </w:r>
    </w:p>
    <w:p w:rsidR="00F04AD2" w:rsidRPr="007D239B" w:rsidRDefault="00F04AD2" w:rsidP="007D239B">
      <w:pPr>
        <w:rPr>
          <w:b/>
        </w:rPr>
      </w:pPr>
      <w:r w:rsidRPr="007D239B">
        <w:rPr>
          <w:b/>
        </w:rPr>
        <w:t>Computer Simulation Modeling</w:t>
      </w:r>
    </w:p>
    <w:p w:rsidR="00BB4455" w:rsidRPr="00664C59" w:rsidRDefault="00BB4455" w:rsidP="00664C59">
      <w:pPr>
        <w:pStyle w:val="JRPart"/>
        <w:rPr>
          <w:sz w:val="24"/>
          <w:lang w:val="es-CL" w:eastAsia="es-CL"/>
        </w:rPr>
      </w:pPr>
      <w:r w:rsidRPr="00BB4455">
        <w:rPr>
          <w:lang w:val="es-CL" w:eastAsia="es-CL"/>
        </w:rPr>
        <w:t xml:space="preserve">En lugar de un modelo formal (físico), nuestras simulaciones son </w:t>
      </w:r>
      <w:r w:rsidRPr="00664C59">
        <w:rPr>
          <w:i/>
          <w:lang w:val="es-CL" w:eastAsia="es-CL"/>
        </w:rPr>
        <w:t>computacionales</w:t>
      </w:r>
      <w:r w:rsidRPr="00BB4455">
        <w:rPr>
          <w:lang w:val="es-CL" w:eastAsia="es-CL"/>
        </w:rPr>
        <w:t>. El modelo es esencialmente un descripción lógica de como los componentes de un sistema interactúan. Dicha descripción es luego traducida a una e</w:t>
      </w:r>
      <w:r>
        <w:rPr>
          <w:lang w:val="es-CL" w:eastAsia="es-CL"/>
        </w:rPr>
        <w:t>structura computacional</w:t>
      </w:r>
      <w:r w:rsidRPr="00BB4455">
        <w:rPr>
          <w:lang w:val="es-CL" w:eastAsia="es-CL"/>
        </w:rPr>
        <w:t xml:space="preserve"> usando un lenguaje de simulación. La simulación computacional del sistema es ejecutada una y otra vez para generar información estadística acerc</w:t>
      </w:r>
      <w:r>
        <w:rPr>
          <w:lang w:val="es-CL" w:eastAsia="es-CL"/>
        </w:rPr>
        <w:t>a del comportamiento del mismo</w:t>
      </w:r>
      <w:r w:rsidRPr="00BB4455">
        <w:rPr>
          <w:lang w:val="es-CL" w:eastAsia="es-CL"/>
        </w:rPr>
        <w:t xml:space="preserve">. Luego, con la ayuda de herramientas estadísticas es posible describir el comportamiento de  los principales indicadores de rendimiento. Basado en lo que dichos indicadores nos enseñen del sistema, podemos modificar la simulación </w:t>
      </w:r>
      <w:r>
        <w:rPr>
          <w:lang w:val="es-CL" w:eastAsia="es-CL"/>
        </w:rPr>
        <w:t>para estudiar configuraciones alternativa</w:t>
      </w:r>
      <w:r w:rsidRPr="00BB4455">
        <w:rPr>
          <w:lang w:val="es-CL" w:eastAsia="es-CL"/>
        </w:rPr>
        <w:t>s (experimentos). Finalmente, al comparar estadísticamente el rendimiento de los diferentes sistemas alternativos podemos ofrecer recomendaciones de cómo mejorar el rendimiento del sistema.</w:t>
      </w:r>
    </w:p>
    <w:p w:rsidR="0032019B" w:rsidRPr="00664C59" w:rsidRDefault="0032019B" w:rsidP="00C24182">
      <w:pPr>
        <w:rPr>
          <w:lang w:val="es-CL"/>
        </w:rPr>
      </w:pPr>
      <w:r w:rsidRPr="00664C59">
        <w:rPr>
          <w:color w:val="000000"/>
          <w:lang w:val="es-CL"/>
        </w:rPr>
        <w:t xml:space="preserve">Por supuesto, siempre es posible experimentar directamente con el sistema. Si pensamos que al agregar una persona adicional en la línea de ensamble mejoraría la productividad, podemos intentarlo directamente en </w:t>
      </w:r>
      <w:ins w:id="5" w:author="Postgrado" w:date="2016-09-26T15:44:00Z">
        <w:r w:rsidR="002042F5">
          <w:rPr>
            <w:color w:val="000000"/>
            <w:lang w:val="es-CL"/>
          </w:rPr>
          <w:t xml:space="preserve">el </w:t>
        </w:r>
      </w:ins>
      <w:r w:rsidRPr="00664C59">
        <w:rPr>
          <w:color w:val="000000"/>
          <w:lang w:val="es-CL"/>
        </w:rPr>
        <w:t>sistema real. Si creemos que una nueva configuración de la sala de emergencia de un hospital ayudaría a entregar un servicio más eficiente, podríamos crear dicha configuración. Si tenemos la sensación de que una nueva política de inventario reduciría el costo de inventario, podríamos implementarla. Estos últimos ejemplos hacen que el valor de una simulación computacional sea vuelva evidente, dado que un cambio en una simulación computacional es claramente más barato y menos riesgoso cuando se compara con un cambio en el sistema real. También es más rápido usar un modelo computacional al momento de determinar si los cambios propuestos son beneficiosos para el sistema real. Además, podría ser más seguro explorar el efecto de un cambio en el modelo de simulación que en el sistema real (piense en las consecuencias de experimentar directamente en una salsa de emergencias). En general, es mucho más fácil experimentar cambios en un modelo computacional que en un sistema real, especialmente cuando se requiere intervenir el trabajo de personas, el flujo de productos, la distribución de planta, etc.</w:t>
      </w:r>
    </w:p>
    <w:p w:rsidR="003003AD" w:rsidRPr="00664C59" w:rsidRDefault="0032019B" w:rsidP="0032019B">
      <w:pPr>
        <w:spacing w:afterAutospacing="0"/>
        <w:rPr>
          <w:color w:val="000000"/>
          <w:lang w:val="es-CL" w:eastAsia="es-CL"/>
        </w:rPr>
      </w:pPr>
      <w:r w:rsidRPr="0032019B">
        <w:rPr>
          <w:color w:val="000000"/>
          <w:lang w:val="es-CL" w:eastAsia="es-CL"/>
        </w:rPr>
        <w:t>Un modelo computacional de simulación nos entrega mayor confianza a la hora de proponer recomendaciones acerca de cómo mejorar el rendimiento de un sistema</w:t>
      </w:r>
      <w:r>
        <w:rPr>
          <w:color w:val="000000"/>
          <w:lang w:val="es-CL" w:eastAsia="es-CL"/>
        </w:rPr>
        <w:t>,</w:t>
      </w:r>
      <w:r w:rsidRPr="0032019B">
        <w:rPr>
          <w:color w:val="000000"/>
          <w:lang w:val="es-CL" w:eastAsia="es-CL"/>
        </w:rPr>
        <w:t xml:space="preserve"> dado que podemos probar un amplio rango de alternativas antes de intervenir el sistema real. Esperamos que el lector haya entendido por qué muchas compañías y administradores requieren estudios de simulación antes de hacer cambios sustanciales a un sistema de trabajo, especialmente cuando se vislumbran potenciales consecuencias negativas en el rendimiento del sistema.</w:t>
      </w:r>
    </w:p>
    <w:p w:rsidR="00F04AD2" w:rsidRPr="00A01D1B" w:rsidRDefault="00F04AD2" w:rsidP="007D239B">
      <w:pPr>
        <w:rPr>
          <w:b/>
          <w:lang w:val="es-CL"/>
        </w:rPr>
      </w:pPr>
      <w:r w:rsidRPr="00A01D1B">
        <w:rPr>
          <w:b/>
          <w:lang w:val="es-CL"/>
        </w:rPr>
        <w:t>Verification and Validation</w:t>
      </w:r>
    </w:p>
    <w:p w:rsidR="0033570C" w:rsidRPr="00664C59" w:rsidRDefault="0033570C" w:rsidP="007D239B">
      <w:pPr>
        <w:rPr>
          <w:b/>
          <w:lang w:val="es-CL"/>
        </w:rPr>
      </w:pPr>
      <w:r w:rsidRPr="00664C59">
        <w:rPr>
          <w:color w:val="000000"/>
          <w:lang w:val="es-CL"/>
        </w:rPr>
        <w:t xml:space="preserve">Dado que las recomendaciones de un modelo de simulación pueden producir serias consecuencias en el rendimiento de un sistema, y el modelo </w:t>
      </w:r>
      <w:r>
        <w:rPr>
          <w:color w:val="000000"/>
          <w:lang w:val="es-CL"/>
        </w:rPr>
        <w:t xml:space="preserve">- </w:t>
      </w:r>
      <w:r w:rsidRPr="00664C59">
        <w:rPr>
          <w:color w:val="000000"/>
          <w:lang w:val="es-CL"/>
        </w:rPr>
        <w:t>en general</w:t>
      </w:r>
      <w:r>
        <w:rPr>
          <w:color w:val="000000"/>
          <w:lang w:val="es-CL"/>
        </w:rPr>
        <w:t xml:space="preserve"> -</w:t>
      </w:r>
      <w:r w:rsidRPr="00664C59">
        <w:rPr>
          <w:color w:val="000000"/>
          <w:lang w:val="es-CL"/>
        </w:rPr>
        <w:t xml:space="preserve"> es producto de un  conjunto limitado de suposiciones, la validez de dichas suposiciones debe ser cuidadosamente estudiada antes de creer en las recomendaciones entregadas por el modelo. En simulación, generalmente u</w:t>
      </w:r>
      <w:r>
        <w:rPr>
          <w:color w:val="000000"/>
          <w:lang w:val="es-CL"/>
        </w:rPr>
        <w:t>tilizamos</w:t>
      </w:r>
      <w:r w:rsidRPr="00664C59">
        <w:rPr>
          <w:color w:val="000000"/>
          <w:lang w:val="es-CL"/>
        </w:rPr>
        <w:t xml:space="preserve"> las palabras “verificación” y “validación” para las cuales tenemos definiciones específicas de acuerdo a como se relacionan con simulación.</w:t>
      </w:r>
    </w:p>
    <w:p w:rsidR="0033570C" w:rsidRDefault="0033570C" w:rsidP="006461F3">
      <w:pPr>
        <w:rPr>
          <w:color w:val="000000"/>
          <w:lang w:val="es-CL"/>
        </w:rPr>
      </w:pPr>
      <w:r w:rsidRPr="00664C59">
        <w:rPr>
          <w:color w:val="000000"/>
          <w:lang w:val="es-CL"/>
        </w:rPr>
        <w:t xml:space="preserve">La palabra “verificación” se refiere al modelo y </w:t>
      </w:r>
      <w:r>
        <w:rPr>
          <w:color w:val="000000"/>
          <w:lang w:val="es-CL"/>
        </w:rPr>
        <w:t xml:space="preserve">a </w:t>
      </w:r>
      <w:r w:rsidRPr="00664C59">
        <w:rPr>
          <w:color w:val="000000"/>
          <w:lang w:val="es-CL"/>
        </w:rPr>
        <w:t xml:space="preserve">su comportamiento. En general, desarrollamos nuestros modelos de simulación con un lenguaje de simulación, el cual traduce nuestro “esfuerzo” de modelamiento  a una estructura computacional que arroja resultados estadísticos. La mayoría de los lenguajes de simulación pueden ser utilizados para modelar un sistema de operaciones complejas y el lenguaje entrega una estructura con una serie de componentes para recrear el sistema. </w:t>
      </w:r>
      <w:r>
        <w:rPr>
          <w:color w:val="000000"/>
          <w:lang w:val="es-CL"/>
        </w:rPr>
        <w:t>Por tal motivo, a</w:t>
      </w:r>
      <w:r w:rsidRPr="00664C59">
        <w:rPr>
          <w:color w:val="000000"/>
          <w:lang w:val="es-CL"/>
        </w:rPr>
        <w:t xml:space="preserve"> medida que el modelo crece en dificultad, se requieren lenguajes de simulación con estructuras más complejas para modelar su comportamiento. Estas relaciones son cruciales al momento de entender la complejidad de un lenguaje de simulación. Podamos o no entender el código computación detrás del modelo, debemos responder la pregunta clave del proceso de verificación: ¿Se comporta el modelo de la manera en que esperamos? Es posible que hayamos cometido un error al momento de usar el lenguaje de simulación  o quizás el lenguaje de simulación crea un comportamiento inesperado en el código computacional subyacente. Por lo tanto, incluso después de crear nuestro modelo de simulación, </w:t>
      </w:r>
      <w:r>
        <w:rPr>
          <w:color w:val="000000"/>
          <w:lang w:val="es-CL"/>
        </w:rPr>
        <w:t>é</w:t>
      </w:r>
      <w:r w:rsidRPr="00664C59">
        <w:rPr>
          <w:color w:val="000000"/>
          <w:lang w:val="es-CL"/>
        </w:rPr>
        <w:t xml:space="preserve">ste necesita ser </w:t>
      </w:r>
      <w:r w:rsidRPr="00664C59">
        <w:rPr>
          <w:color w:val="000000"/>
          <w:lang w:val="es-CL"/>
        </w:rPr>
        <w:lastRenderedPageBreak/>
        <w:t>probado para ver si se comporta tal como esperamos. Si decidimos incrementar el tiempo de procesamiento ¿Resulta esto en un incremento en el tiempo promedio de permanencia en el sistema? Si reducimos la tasa de llegada a una línea de espera ¿Decrece el tiempo promedio de espera? Las respuestas a estas preguntas son específicas del tipo de sistema en estudio y a su modelo de él, pero es su responsabilidad asegurarse de que el modelo se comporta de la forma que espera y sin errores.</w:t>
      </w:r>
    </w:p>
    <w:p w:rsidR="0033570C" w:rsidRPr="00664C59" w:rsidRDefault="0033570C" w:rsidP="006461F3">
      <w:pPr>
        <w:rPr>
          <w:lang w:val="es-CL"/>
        </w:rPr>
      </w:pPr>
      <w:r w:rsidRPr="0033570C">
        <w:rPr>
          <w:color w:val="000000"/>
          <w:lang w:val="es-CL" w:eastAsia="es-CL"/>
        </w:rPr>
        <w:t xml:space="preserve">La palabra “validación” se refiere a la relación entre el modelo y el sistema real </w:t>
      </w:r>
      <w:r w:rsidRPr="00664C59">
        <w:rPr>
          <w:i/>
          <w:color w:val="000000"/>
          <w:lang w:val="es-CL" w:eastAsia="es-CL"/>
        </w:rPr>
        <w:t>(¿Produce la simulación indicadores de desempeño consistentes a lo que observamos en el mundo real?</w:t>
      </w:r>
      <w:r w:rsidRPr="0033570C">
        <w:rPr>
          <w:color w:val="000000"/>
          <w:lang w:val="es-CL" w:eastAsia="es-CL"/>
        </w:rPr>
        <w:t xml:space="preserve">). Una vez que asumimos que el modelo ha sido verificado ¿Podemos inferir válidamente que refleja las principales características del sistema real? Esta pregunta es vital en nuestros esfuerzos de modelamiento porque sin un modelo válido no podemos legitimar las mejoras de rendimiento propuestas por la simulación. Por el afán de producir un modelo híper-realista, muchas personas </w:t>
      </w:r>
      <w:r>
        <w:rPr>
          <w:color w:val="000000"/>
          <w:lang w:val="es-CL" w:eastAsia="es-CL"/>
        </w:rPr>
        <w:t xml:space="preserve">que están comenzando </w:t>
      </w:r>
      <w:r w:rsidRPr="0033570C">
        <w:rPr>
          <w:color w:val="000000"/>
          <w:lang w:val="es-CL" w:eastAsia="es-CL"/>
        </w:rPr>
        <w:t xml:space="preserve">en simulación intentan que su modelo sea lo más cercano posible al sistema real, lo cual es una tarea sin límites, dado que el único modelo que es una representación perfecta del sistema real es el sistema real en </w:t>
      </w:r>
      <w:r w:rsidR="002A0AB9" w:rsidRPr="0033570C">
        <w:rPr>
          <w:color w:val="000000"/>
          <w:lang w:val="es-CL" w:eastAsia="es-CL"/>
        </w:rPr>
        <w:t>sí</w:t>
      </w:r>
      <w:r w:rsidRPr="0033570C">
        <w:rPr>
          <w:color w:val="000000"/>
          <w:lang w:val="es-CL" w:eastAsia="es-CL"/>
        </w:rPr>
        <w:t xml:space="preserve"> mismo!</w:t>
      </w:r>
    </w:p>
    <w:p w:rsidR="002A0AB9" w:rsidRPr="00664C59" w:rsidRDefault="002A0AB9" w:rsidP="00664C59">
      <w:pPr>
        <w:spacing w:before="240" w:afterAutospacing="0"/>
        <w:rPr>
          <w:color w:val="000000"/>
          <w:lang w:val="es-CL" w:eastAsia="es-CL"/>
        </w:rPr>
      </w:pPr>
      <w:r w:rsidRPr="002A0AB9">
        <w:rPr>
          <w:color w:val="000000"/>
          <w:lang w:val="es-CL" w:eastAsia="es-CL"/>
        </w:rPr>
        <w:t xml:space="preserve">Siempre se debe mantener en mente que nuestro modelo de simulación es solo una aproximación de un sistema real, por lo tanto el esfuerzo relevante al validar nuestro modelo debe concentrarse en cómo </w:t>
      </w:r>
      <w:r>
        <w:rPr>
          <w:color w:val="000000"/>
          <w:lang w:val="es-CL" w:eastAsia="es-CL"/>
        </w:rPr>
        <w:t>generamos</w:t>
      </w:r>
      <w:r w:rsidRPr="002A0AB9">
        <w:rPr>
          <w:color w:val="000000"/>
          <w:lang w:val="es-CL" w:eastAsia="es-CL"/>
        </w:rPr>
        <w:t xml:space="preserve"> una adecuada aproximación de dicho sistema. ¿Cómo decidimos que es importante de aproximar? Eso depende de cuáles son nuestros indicadores de desempeño (que queremos responder). Si nuestro indicador es el tiempo promedio en el sistema, entonces los factores a aproximar son lo</w:t>
      </w:r>
      <w:r>
        <w:rPr>
          <w:color w:val="000000"/>
          <w:lang w:val="es-CL" w:eastAsia="es-CL"/>
        </w:rPr>
        <w:t>s</w:t>
      </w:r>
      <w:r w:rsidRPr="002A0AB9">
        <w:rPr>
          <w:color w:val="000000"/>
          <w:lang w:val="es-CL" w:eastAsia="es-CL"/>
        </w:rPr>
        <w:t xml:space="preserve"> que impactan dicha variable. Si lo que estamos estudiando es el proceso productivo, debemos poner énfasis en los factores que gobiernan dicho proceso. En resumidas cuentas, debemos centrar nuestra atención en como los indicadores de desempeño más relevantes nos ayudan a delimitar la actividad de modelamiento, lo que de modo contrar</w:t>
      </w:r>
      <w:r>
        <w:rPr>
          <w:color w:val="000000"/>
          <w:lang w:val="es-CL" w:eastAsia="es-CL"/>
        </w:rPr>
        <w:t>io sería una actividad sin fin</w:t>
      </w:r>
      <w:r w:rsidRPr="002A0AB9">
        <w:rPr>
          <w:color w:val="000000"/>
          <w:lang w:val="es-CL" w:eastAsia="es-CL"/>
        </w:rPr>
        <w:t>.</w:t>
      </w:r>
    </w:p>
    <w:p w:rsidR="002A0AB9" w:rsidRPr="00664C59" w:rsidRDefault="002A0AB9" w:rsidP="00664C59">
      <w:pPr>
        <w:spacing w:before="240"/>
        <w:rPr>
          <w:lang w:val="es-CL"/>
        </w:rPr>
      </w:pPr>
      <w:r w:rsidRPr="00664C59">
        <w:rPr>
          <w:color w:val="000000"/>
          <w:lang w:val="es-CL"/>
        </w:rPr>
        <w:t xml:space="preserve">Generalmente, las personas que tienen poca familiaridad con simulación creen que un modelo de simulación puede imitar toda la complejidad del sistema real y dificultan </w:t>
      </w:r>
      <w:r>
        <w:rPr>
          <w:color w:val="000000"/>
          <w:lang w:val="es-CL"/>
        </w:rPr>
        <w:t xml:space="preserve">el </w:t>
      </w:r>
      <w:r w:rsidRPr="00664C59">
        <w:rPr>
          <w:color w:val="000000"/>
          <w:lang w:val="es-CL"/>
        </w:rPr>
        <w:t xml:space="preserve">proceso de modelamiento sin necesidad alguna. Por tal razón, es de responsabilidad de cualquier experto envuelto en modelamiento para simulación educar a sus usuarios en los beneficios y limitaciones de un modelo de simulación tan bien como </w:t>
      </w:r>
      <w:r>
        <w:rPr>
          <w:color w:val="000000"/>
          <w:lang w:val="es-CL"/>
        </w:rPr>
        <w:t xml:space="preserve">en </w:t>
      </w:r>
      <w:r w:rsidRPr="00664C59">
        <w:rPr>
          <w:color w:val="000000"/>
          <w:lang w:val="es-CL"/>
        </w:rPr>
        <w:t>la actividad de modelamiento.</w:t>
      </w:r>
    </w:p>
    <w:p w:rsidR="00F04AD2" w:rsidRPr="00A01D1B" w:rsidRDefault="00F04AD2" w:rsidP="007D239B">
      <w:pPr>
        <w:rPr>
          <w:b/>
          <w:lang w:val="es-CL"/>
        </w:rPr>
      </w:pPr>
      <w:r w:rsidRPr="00A01D1B">
        <w:rPr>
          <w:b/>
          <w:lang w:val="es-CL"/>
        </w:rPr>
        <w:t>Computer Simulation Languages</w:t>
      </w:r>
    </w:p>
    <w:p w:rsidR="002A0AB9" w:rsidRDefault="002A0AB9" w:rsidP="007D239B">
      <w:pPr>
        <w:rPr>
          <w:color w:val="000000"/>
          <w:lang w:val="es-CL"/>
        </w:rPr>
      </w:pPr>
      <w:r w:rsidRPr="00664C59">
        <w:rPr>
          <w:color w:val="000000"/>
          <w:lang w:val="es-CL"/>
        </w:rPr>
        <w:t>El proceso de crear un modelo de simulación computacional varía de acuerdo al lenguaje de programación que emplee, tales como C++, C#, Java o usar una hoja de Excel.  </w:t>
      </w:r>
      <w:r>
        <w:rPr>
          <w:color w:val="000000"/>
          <w:lang w:val="es-CL"/>
        </w:rPr>
        <w:t>Hoy en día existe</w:t>
      </w:r>
      <w:r w:rsidRPr="00664C59">
        <w:rPr>
          <w:color w:val="000000"/>
          <w:lang w:val="es-CL"/>
        </w:rPr>
        <w:t xml:space="preserve"> una gran variedad de lenguajes de simulación incluyendo Simula™, GPSS™, SIMSCRIPT™, Arena/SIMAN™, SLX™, ProModel™, Flexsim™, AutoMod™, ExtendSim™, Witness™, AnyLogic, ™  entre muchos otros. Cada uno de estos lenguajes difiere en la forma en la que el usuario debe construir un modelo de simulación. Una importante  distinción entre estos lenguajes está dada por nivel de conocimiento en programación computacional que se requiere para construir un modelo. Además, muchos de estos lenguajes de simulación han evolucionado para industrias en particular o conjuntos de aplicaciones y son especialmente útiles en dicho contexto.</w:t>
      </w:r>
    </w:p>
    <w:p w:rsidR="002A0AB9" w:rsidRPr="00664C59" w:rsidRDefault="002A0AB9" w:rsidP="007D239B">
      <w:pPr>
        <w:rPr>
          <w:b/>
          <w:lang w:val="es-CL"/>
        </w:rPr>
      </w:pPr>
      <w:r w:rsidRPr="00664C59">
        <w:rPr>
          <w:color w:val="000000"/>
          <w:lang w:val="es-CL"/>
        </w:rPr>
        <w:t xml:space="preserve">En este libro usamos SIMIO™ como lenguaje de simulación, el cual es relativamente nuevo y ha sido agresivamente desarrollado en los últimos años. Los desarrolladores del lenguaje también desarrollaron previamente Arena. SIMIO incorpora los más recientes desarrollos en diseño orientado a objetos y modelamiento basado en agentes, por lo tanto SIMIO es un lenguaje que permite modelar </w:t>
      </w:r>
      <w:r>
        <w:rPr>
          <w:color w:val="000000"/>
          <w:lang w:val="es-CL"/>
        </w:rPr>
        <w:t xml:space="preserve">tanto </w:t>
      </w:r>
      <w:r w:rsidRPr="00664C59">
        <w:rPr>
          <w:color w:val="000000"/>
          <w:lang w:val="es-CL"/>
        </w:rPr>
        <w:t xml:space="preserve">agentes como eventos discretos y continuos. Además, el lenguaje provee un amplio rango de extensiones, que van desde la </w:t>
      </w:r>
      <w:r w:rsidR="003003AD" w:rsidRPr="00FF2EB7">
        <w:rPr>
          <w:color w:val="000000"/>
          <w:lang w:val="es-CL"/>
        </w:rPr>
        <w:t>modificación</w:t>
      </w:r>
      <w:r w:rsidR="003003AD" w:rsidRPr="00664C59">
        <w:rPr>
          <w:color w:val="000000"/>
          <w:lang w:val="es-CL"/>
        </w:rPr>
        <w:t xml:space="preserve"> </w:t>
      </w:r>
      <w:r w:rsidRPr="00664C59">
        <w:rPr>
          <w:color w:val="000000"/>
          <w:lang w:val="es-CL"/>
        </w:rPr>
        <w:t xml:space="preserve">directa del proceso de ejecución al desarrollo de objetos “a la medida” por parte del usuario. SIMIO fue desarrollado para proveer una representación visual atractiva con animaciones 3-D y representaciones gráficas. Adicionalmente, el lenguaje se integra fácilmente con hojas de cálculo y bases de datos. Finalmente, SIMIO </w:t>
      </w:r>
      <w:r w:rsidR="003003AD" w:rsidRPr="00664C59">
        <w:rPr>
          <w:color w:val="000000"/>
          <w:lang w:val="es-CL"/>
        </w:rPr>
        <w:t>está</w:t>
      </w:r>
      <w:r w:rsidRPr="00664C59">
        <w:rPr>
          <w:color w:val="000000"/>
          <w:lang w:val="es-CL"/>
        </w:rPr>
        <w:t xml:space="preserve"> siendo ampliamente adoptado tanto en industria como en academia, por lo que </w:t>
      </w:r>
      <w:r w:rsidR="003003AD" w:rsidRPr="00664C59">
        <w:rPr>
          <w:color w:val="000000"/>
          <w:lang w:val="es-CL"/>
        </w:rPr>
        <w:t>aprender el lenguaje le</w:t>
      </w:r>
      <w:r w:rsidRPr="00664C59">
        <w:rPr>
          <w:color w:val="000000"/>
          <w:lang w:val="es-CL"/>
        </w:rPr>
        <w:t xml:space="preserve"> entrega</w:t>
      </w:r>
      <w:r w:rsidR="003003AD">
        <w:rPr>
          <w:color w:val="000000"/>
          <w:lang w:val="es-CL"/>
        </w:rPr>
        <w:t>rá</w:t>
      </w:r>
      <w:r w:rsidRPr="00664C59">
        <w:rPr>
          <w:color w:val="000000"/>
          <w:lang w:val="es-CL"/>
        </w:rPr>
        <w:t xml:space="preserve"> una poderosa herramienta de simulación que además es lo suficient</w:t>
      </w:r>
      <w:r w:rsidR="003003AD" w:rsidRPr="00664C59">
        <w:rPr>
          <w:color w:val="000000"/>
          <w:lang w:val="es-CL"/>
        </w:rPr>
        <w:t xml:space="preserve">emente amplia como para </w:t>
      </w:r>
      <w:r w:rsidR="00664C59" w:rsidRPr="00664C59">
        <w:rPr>
          <w:color w:val="000000"/>
          <w:lang w:val="es-CL"/>
        </w:rPr>
        <w:t>ayudarle</w:t>
      </w:r>
      <w:r w:rsidRPr="00664C59">
        <w:rPr>
          <w:color w:val="000000"/>
          <w:lang w:val="es-CL"/>
        </w:rPr>
        <w:t xml:space="preserve"> a aprender otros lenguajes cuando se presente la necesidad.</w:t>
      </w:r>
    </w:p>
    <w:p w:rsidR="00F04AD2" w:rsidRDefault="00F04AD2" w:rsidP="0014670C">
      <w:pPr>
        <w:pStyle w:val="Ttulo2"/>
      </w:pPr>
      <w:bookmarkStart w:id="6" w:name="_Toc432342246"/>
      <w:r w:rsidRPr="0014670C">
        <w:lastRenderedPageBreak/>
        <w:t>Simulation</w:t>
      </w:r>
      <w:r>
        <w:t xml:space="preserve"> Fundamentals: The Ice Cream Store</w:t>
      </w:r>
      <w:bookmarkEnd w:id="6"/>
    </w:p>
    <w:p w:rsidR="003003AD" w:rsidRPr="003003AD" w:rsidRDefault="003003AD" w:rsidP="00664C59">
      <w:pPr>
        <w:spacing w:before="240" w:afterAutospacing="0"/>
        <w:rPr>
          <w:sz w:val="24"/>
          <w:szCs w:val="24"/>
          <w:lang w:val="es-CL" w:eastAsia="es-CL"/>
        </w:rPr>
      </w:pPr>
      <w:r w:rsidRPr="003003AD">
        <w:rPr>
          <w:color w:val="000000"/>
          <w:lang w:val="es-CL" w:eastAsia="es-CL"/>
        </w:rPr>
        <w:t>El entendimiento de los elementos fundamentales de simulación es beneficioso para un estudio adecuado del tema. Es muy fácil encontrarse atrapado en medio del proceso de construcción de</w:t>
      </w:r>
      <w:r>
        <w:rPr>
          <w:color w:val="000000"/>
          <w:lang w:val="es-CL" w:eastAsia="es-CL"/>
        </w:rPr>
        <w:t>l</w:t>
      </w:r>
      <w:r w:rsidRPr="003003AD">
        <w:rPr>
          <w:color w:val="000000"/>
          <w:lang w:val="es-CL" w:eastAsia="es-CL"/>
        </w:rPr>
        <w:t xml:space="preserve"> modelo de simulación sin comprender cómo func</w:t>
      </w:r>
      <w:r>
        <w:rPr>
          <w:color w:val="000000"/>
          <w:lang w:val="es-CL" w:eastAsia="es-CL"/>
        </w:rPr>
        <w:t>ionan los principios básicos de</w:t>
      </w:r>
      <w:r w:rsidRPr="003003AD">
        <w:rPr>
          <w:color w:val="000000"/>
          <w:lang w:val="es-CL" w:eastAsia="es-CL"/>
        </w:rPr>
        <w:t xml:space="preserve"> modelamiento. Esto pasa porque muchas personas asocian simulación con el uso de un software y para ellos aprender simulación implica aprender a usar dicho software. No negamos que aprender a usar el software es necesario para usar simulación, pero esto no substituye el entendimiento de los principios teóricos fundamentales que gobiernan lo que el software hace. Además, si usted entiende los principios fundamentales de simulación, está en buen pie par</w:t>
      </w:r>
      <w:r>
        <w:rPr>
          <w:color w:val="000000"/>
          <w:lang w:val="es-CL" w:eastAsia="es-CL"/>
        </w:rPr>
        <w:t>a entender cualquier lenguaje y/o</w:t>
      </w:r>
      <w:r w:rsidRPr="003003AD">
        <w:rPr>
          <w:color w:val="000000"/>
          <w:lang w:val="es-CL" w:eastAsia="es-CL"/>
        </w:rPr>
        <w:t xml:space="preserve"> modelo de simulación. De hecho, este entendimiento será clave para entender casi todo lo demás en este libro.</w:t>
      </w:r>
    </w:p>
    <w:p w:rsidR="00F04AD2" w:rsidRPr="00664C59" w:rsidRDefault="00F04AD2" w:rsidP="00664C59">
      <w:pPr>
        <w:spacing w:before="240"/>
        <w:rPr>
          <w:b/>
          <w:lang w:val="es-CL"/>
        </w:rPr>
      </w:pPr>
      <w:r w:rsidRPr="00664C59">
        <w:rPr>
          <w:b/>
          <w:lang w:val="es-CL"/>
        </w:rPr>
        <w:t>The Ice Cream Store</w:t>
      </w:r>
    </w:p>
    <w:p w:rsidR="00F04AD2" w:rsidRDefault="003003AD" w:rsidP="00664C59">
      <w:pPr>
        <w:pStyle w:val="JRQuestion"/>
      </w:pPr>
      <w:r w:rsidRPr="00664C59">
        <w:rPr>
          <w:lang w:val="es-CL"/>
        </w:rPr>
        <w:t>Si usted fuera el dueño de una heladería, ¿Cuáles serían sus principales preocupaciones operacionales?</w:t>
      </w:r>
      <w:r w:rsidRPr="00664C59" w:rsidDel="003003AD">
        <w:rPr>
          <w:lang w:val="es-CL"/>
        </w:rPr>
        <w:t xml:space="preserve"> </w:t>
      </w:r>
      <w:ins w:id="7" w:author="Marcelo Gallegos" w:date="2019-11-21T21:57:00Z">
        <w:r w:rsidR="005B6F36">
          <w:rPr>
            <w:lang w:val="es-CL"/>
          </w:rPr>
          <w:t>Mis principales preocupaciones operacionales contemplarían el t</w:t>
        </w:r>
      </w:ins>
      <w:ins w:id="8" w:author="Marcelo Gallegos" w:date="2019-11-21T21:56:00Z">
        <w:r w:rsidR="005B6F36">
          <w:rPr>
            <w:lang w:val="es-CL"/>
          </w:rPr>
          <w:t xml:space="preserve">iempo </w:t>
        </w:r>
      </w:ins>
      <w:ins w:id="9" w:author="Marcelo Gallegos" w:date="2019-11-21T21:57:00Z">
        <w:r w:rsidR="005B6F36">
          <w:rPr>
            <w:lang w:val="es-CL"/>
          </w:rPr>
          <w:t>promed</w:t>
        </w:r>
      </w:ins>
      <w:ins w:id="10" w:author="Marcelo Gallegos" w:date="2019-11-21T21:58:00Z">
        <w:r w:rsidR="005B6F36">
          <w:rPr>
            <w:lang w:val="es-CL"/>
          </w:rPr>
          <w:t xml:space="preserve">io </w:t>
        </w:r>
      </w:ins>
      <w:ins w:id="11" w:author="Marcelo Gallegos" w:date="2019-11-21T21:56:00Z">
        <w:r w:rsidR="005B6F36">
          <w:rPr>
            <w:lang w:val="es-CL"/>
          </w:rPr>
          <w:t>de atención</w:t>
        </w:r>
      </w:ins>
      <w:ins w:id="12" w:author="Marcelo Gallegos" w:date="2019-11-21T21:58:00Z">
        <w:r w:rsidR="005B6F36">
          <w:rPr>
            <w:lang w:val="es-CL"/>
          </w:rPr>
          <w:t xml:space="preserve"> al cliente</w:t>
        </w:r>
      </w:ins>
      <w:ins w:id="13" w:author="Marcelo Gallegos" w:date="2019-11-21T21:56:00Z">
        <w:r w:rsidR="005B6F36">
          <w:rPr>
            <w:lang w:val="es-CL"/>
          </w:rPr>
          <w:t>, Tiempo</w:t>
        </w:r>
      </w:ins>
      <w:ins w:id="14" w:author="Marcelo Gallegos" w:date="2019-11-21T21:58:00Z">
        <w:r w:rsidR="005B6F36">
          <w:rPr>
            <w:lang w:val="es-CL"/>
          </w:rPr>
          <w:t xml:space="preserve"> promedio</w:t>
        </w:r>
      </w:ins>
      <w:ins w:id="15" w:author="Marcelo Gallegos" w:date="2019-11-21T21:56:00Z">
        <w:r w:rsidR="005B6F36">
          <w:rPr>
            <w:lang w:val="es-CL"/>
          </w:rPr>
          <w:t xml:space="preserve"> de espera</w:t>
        </w:r>
      </w:ins>
      <w:ins w:id="16" w:author="Marcelo Gallegos" w:date="2019-11-21T21:58:00Z">
        <w:r w:rsidR="005B6F36">
          <w:rPr>
            <w:lang w:val="es-CL"/>
          </w:rPr>
          <w:t xml:space="preserve"> del cliente</w:t>
        </w:r>
      </w:ins>
      <w:ins w:id="17" w:author="Marcelo Gallegos" w:date="2019-11-21T21:56:00Z">
        <w:r w:rsidR="005B6F36">
          <w:rPr>
            <w:lang w:val="es-CL"/>
          </w:rPr>
          <w:t xml:space="preserve">, </w:t>
        </w:r>
      </w:ins>
      <w:ins w:id="18" w:author="Marcelo Gallegos" w:date="2019-11-21T21:58:00Z">
        <w:r w:rsidR="005B6F36">
          <w:rPr>
            <w:lang w:val="es-CL"/>
          </w:rPr>
          <w:t>número óptimo de empleados requeridos</w:t>
        </w:r>
      </w:ins>
      <w:ins w:id="19" w:author="Marcelo Gallegos" w:date="2019-11-21T21:56:00Z">
        <w:r w:rsidR="005B6F36">
          <w:rPr>
            <w:lang w:val="es-CL"/>
          </w:rPr>
          <w:t>, número promedio de clientes esperando atención.</w:t>
        </w:r>
      </w:ins>
      <w:r w:rsidR="00F04AD2" w:rsidRPr="00664C59">
        <w:rPr>
          <w:lang w:val="es-CL"/>
        </w:rPr>
        <w:br/>
      </w:r>
      <w:r w:rsidR="00F04AD2">
        <w:t>________________________________________________________________________________</w:t>
      </w:r>
    </w:p>
    <w:p w:rsidR="003003AD" w:rsidRPr="00664C59" w:rsidRDefault="00F71C67" w:rsidP="00664C59">
      <w:pPr>
        <w:pStyle w:val="JRQuestion"/>
        <w:numPr>
          <w:ilvl w:val="0"/>
          <w:numId w:val="0"/>
        </w:numPr>
        <w:jc w:val="both"/>
        <w:rPr>
          <w:lang w:val="es-CL"/>
        </w:rPr>
      </w:pPr>
      <w:r w:rsidRPr="00664C59">
        <w:rPr>
          <w:color w:val="000000"/>
          <w:lang w:val="es-CL"/>
        </w:rPr>
        <w:t>Probablemente una de sus más importantes preocupaciones sería como se desarrolla la operación de la heladería y como la podría mejorar. Por ejemplo, ¿Debería comprar una maquina más rápida para hacer conos o debería contratar a una persona adicional para ayudar en el proceso de servicio? ¿Debería aumentar el tamaño del espacio de espera y así evitar que los clientes dejen el sistema cuando lo encuentran lleno? Todas estas son preocupaciones que pueden contribuir a mejora</w:t>
      </w:r>
      <w:r>
        <w:rPr>
          <w:color w:val="000000"/>
          <w:lang w:val="es-CL"/>
        </w:rPr>
        <w:t>r</w:t>
      </w:r>
      <w:r w:rsidRPr="00664C59">
        <w:rPr>
          <w:color w:val="000000"/>
          <w:lang w:val="es-CL"/>
        </w:rPr>
        <w:t xml:space="preserve"> </w:t>
      </w:r>
      <w:r>
        <w:rPr>
          <w:color w:val="000000"/>
          <w:lang w:val="es-CL"/>
        </w:rPr>
        <w:t>el</w:t>
      </w:r>
      <w:r w:rsidRPr="00664C59">
        <w:rPr>
          <w:color w:val="000000"/>
          <w:lang w:val="es-CL"/>
        </w:rPr>
        <w:t xml:space="preserve"> rendimiento del sistema.</w:t>
      </w:r>
    </w:p>
    <w:p w:rsidR="00F73FB2" w:rsidRDefault="00F04AD2" w:rsidP="00F73FB2">
      <w:pPr>
        <w:pStyle w:val="JRFigure"/>
      </w:pPr>
      <w:r w:rsidRPr="00162942">
        <w:rPr>
          <w:noProof/>
          <w:lang w:val="es-CL" w:eastAsia="es-CL"/>
        </w:rPr>
        <w:drawing>
          <wp:inline distT="0" distB="0" distL="0" distR="0" wp14:anchorId="07F4281D" wp14:editId="3CB3A88B">
            <wp:extent cx="3614263" cy="2658274"/>
            <wp:effectExtent l="0" t="0" r="5715" b="8890"/>
            <wp:docPr id="58617" name="Picture 5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4263" cy="2658274"/>
                    </a:xfrm>
                    <a:prstGeom prst="rect">
                      <a:avLst/>
                    </a:prstGeom>
                    <a:noFill/>
                    <a:ln>
                      <a:noFill/>
                    </a:ln>
                  </pic:spPr>
                </pic:pic>
              </a:graphicData>
            </a:graphic>
          </wp:inline>
        </w:drawing>
      </w:r>
    </w:p>
    <w:p w:rsidR="00F73FB2" w:rsidRPr="00F73FB2" w:rsidRDefault="00F73FB2" w:rsidP="00F73FB2">
      <w:pPr>
        <w:jc w:val="center"/>
        <w:rPr>
          <w:b/>
        </w:rPr>
      </w:pPr>
      <w:r w:rsidRPr="00F73FB2">
        <w:rPr>
          <w:b/>
          <w:lang w:val="es-CL"/>
        </w:rPr>
        <w:t xml:space="preserve">Figura </w:t>
      </w:r>
      <w:r>
        <w:rPr>
          <w:b/>
          <w:lang w:val="es-CL"/>
        </w:rPr>
        <w:fldChar w:fldCharType="begin"/>
      </w:r>
      <w:r>
        <w:rPr>
          <w:b/>
          <w:lang w:val="es-CL"/>
        </w:rPr>
        <w:instrText xml:space="preserve"> STYLEREF 1 \s </w:instrText>
      </w:r>
      <w:r>
        <w:rPr>
          <w:b/>
          <w:lang w:val="es-CL"/>
        </w:rPr>
        <w:fldChar w:fldCharType="separate"/>
      </w:r>
      <w:r w:rsidR="002042F5">
        <w:rPr>
          <w:b/>
          <w:noProof/>
          <w:lang w:val="es-CL"/>
        </w:rPr>
        <w:t>0</w:t>
      </w:r>
      <w:r>
        <w:rPr>
          <w:b/>
          <w:lang w:val="es-CL"/>
        </w:rPr>
        <w:fldChar w:fldCharType="end"/>
      </w:r>
      <w:r>
        <w:rPr>
          <w:b/>
          <w:lang w:val="es-CL"/>
        </w:rPr>
        <w:t>.</w:t>
      </w:r>
      <w:r>
        <w:rPr>
          <w:b/>
          <w:lang w:val="es-CL"/>
        </w:rPr>
        <w:fldChar w:fldCharType="begin"/>
      </w:r>
      <w:r>
        <w:rPr>
          <w:b/>
          <w:lang w:val="es-CL"/>
        </w:rPr>
        <w:instrText xml:space="preserve"> SEQ Figura \* ARABIC \s 1 </w:instrText>
      </w:r>
      <w:r>
        <w:rPr>
          <w:b/>
          <w:lang w:val="es-CL"/>
        </w:rPr>
        <w:fldChar w:fldCharType="separate"/>
      </w:r>
      <w:r w:rsidR="002042F5">
        <w:rPr>
          <w:b/>
          <w:noProof/>
          <w:lang w:val="es-CL"/>
        </w:rPr>
        <w:t>1</w:t>
      </w:r>
      <w:r>
        <w:rPr>
          <w:b/>
          <w:lang w:val="es-CL"/>
        </w:rPr>
        <w:fldChar w:fldCharType="end"/>
      </w:r>
      <w:r w:rsidRPr="00F73FB2">
        <w:rPr>
          <w:b/>
          <w:lang w:val="es-CL"/>
        </w:rPr>
        <w:t>: La Heladería</w:t>
      </w:r>
    </w:p>
    <w:p w:rsidR="00F04AD2" w:rsidRPr="00664C59" w:rsidRDefault="00F71C67" w:rsidP="00D31CE5">
      <w:pPr>
        <w:pStyle w:val="JRQuestion"/>
        <w:rPr>
          <w:lang w:val="es-CL"/>
        </w:rPr>
      </w:pPr>
      <w:r w:rsidRPr="00664C59">
        <w:rPr>
          <w:lang w:val="es-CL"/>
        </w:rPr>
        <w:t xml:space="preserve">Si usted hiciera alguno de estos cambios a la heladería, </w:t>
      </w:r>
      <w:r>
        <w:rPr>
          <w:lang w:val="es-CL"/>
        </w:rPr>
        <w:t>¿</w:t>
      </w:r>
      <w:r w:rsidRPr="00664C59">
        <w:rPr>
          <w:lang w:val="es-CL"/>
        </w:rPr>
        <w:t>Cómo decidiría si hay una mejora real en las operaciones de la tienda?</w:t>
      </w:r>
      <w:r w:rsidRPr="00664C59" w:rsidDel="00F71C67">
        <w:rPr>
          <w:lang w:val="es-CL"/>
        </w:rPr>
        <w:t xml:space="preserve"> </w:t>
      </w:r>
      <w:ins w:id="20" w:author="Marcelo Gallegos" w:date="2019-11-21T21:57:00Z">
        <w:r w:rsidR="005B6F36">
          <w:rPr>
            <w:lang w:val="es-CL"/>
          </w:rPr>
          <w:t>Cuantificaría</w:t>
        </w:r>
      </w:ins>
      <w:ins w:id="21" w:author="Marcelo Gallegos" w:date="2019-11-21T21:58:00Z">
        <w:r w:rsidR="005B6F36">
          <w:rPr>
            <w:lang w:val="es-CL"/>
          </w:rPr>
          <w:t xml:space="preserve"> el impacto </w:t>
        </w:r>
      </w:ins>
      <w:ins w:id="22" w:author="Marcelo Gallegos" w:date="2019-11-21T21:59:00Z">
        <w:r w:rsidR="005B6F36">
          <w:rPr>
            <w:lang w:val="es-CL"/>
          </w:rPr>
          <w:t>que tendrían dichos cambios en las principales variables que se intenta mejorar. Por ejemplo de incorporar una nueva máquina para hacer conos de helado, r</w:t>
        </w:r>
      </w:ins>
      <w:ins w:id="23" w:author="Marcelo Gallegos" w:date="2019-11-21T22:00:00Z">
        <w:r w:rsidR="005B6F36">
          <w:rPr>
            <w:lang w:val="es-CL"/>
          </w:rPr>
          <w:t>evisaría si efectivamente hay una disminución del tiempo promedio de atención del cliente.</w:t>
        </w:r>
      </w:ins>
      <w:r w:rsidR="00F04AD2" w:rsidRPr="00664C59">
        <w:rPr>
          <w:lang w:val="es-CL"/>
        </w:rPr>
        <w:br/>
        <w:t>________________________________________________________________________________</w:t>
      </w:r>
    </w:p>
    <w:p w:rsidR="00F71C67" w:rsidRPr="00664C59" w:rsidRDefault="00F71C67" w:rsidP="007F39D7">
      <w:pPr>
        <w:pStyle w:val="JRQuestionStart"/>
        <w:tabs>
          <w:tab w:val="left" w:pos="0"/>
        </w:tabs>
        <w:rPr>
          <w:lang w:val="es-CL"/>
        </w:rPr>
      </w:pPr>
      <w:r w:rsidRPr="00664C59">
        <w:rPr>
          <w:color w:val="000000"/>
          <w:lang w:val="es-CL"/>
        </w:rPr>
        <w:t xml:space="preserve">En otras palabras, ¿Cuáles son sus indicadores de desempeño? Aquí le dejamos algunos posibles indicadores: el número de clientes atendidos por día, el tiempo promedio de espera en la tienda, el tiempo promedio de espera en </w:t>
      </w:r>
      <w:r w:rsidRPr="00664C59">
        <w:rPr>
          <w:color w:val="000000"/>
          <w:lang w:val="es-CL"/>
        </w:rPr>
        <w:lastRenderedPageBreak/>
        <w:t>fila, el número promedio de clientes en espera, y la utilización de los trabajadores. Pronto se dará cuenta que estos indicadores a menudo serán su primera opción para medir el desempeño.</w:t>
      </w:r>
    </w:p>
    <w:p w:rsidR="00F71C67" w:rsidRDefault="00F71C67" w:rsidP="00664C59">
      <w:pPr>
        <w:pStyle w:val="JRQuestion"/>
        <w:numPr>
          <w:ilvl w:val="1"/>
          <w:numId w:val="61"/>
        </w:numPr>
        <w:tabs>
          <w:tab w:val="clear" w:pos="2250"/>
          <w:tab w:val="num" w:pos="720"/>
          <w:tab w:val="num" w:pos="1440"/>
        </w:tabs>
        <w:ind w:left="720"/>
      </w:pPr>
      <w:r w:rsidRPr="00664C59">
        <w:rPr>
          <w:color w:val="000000"/>
          <w:lang w:val="es-CL"/>
        </w:rPr>
        <w:t>¿Cómo espera mejorar el rendimiento del sistema si no sabe que pasa dentro de la heladería?</w:t>
      </w:r>
      <w:ins w:id="24" w:author="Marcelo Gallegos" w:date="2019-11-21T22:01:00Z">
        <w:r w:rsidR="005B6F36">
          <w:rPr>
            <w:color w:val="000000"/>
            <w:lang w:val="es-CL"/>
          </w:rPr>
          <w:t xml:space="preserve">     Si existe un </w:t>
        </w:r>
      </w:ins>
      <w:ins w:id="25" w:author="Marcelo Gallegos" w:date="2019-11-21T22:02:00Z">
        <w:r w:rsidR="005B6F36">
          <w:rPr>
            <w:color w:val="000000"/>
            <w:lang w:val="es-CL"/>
          </w:rPr>
          <w:t xml:space="preserve">desconocimiento en el estado operativo de la heladería, procedería a levantar un diagrama operativo de los procesos involucrados, así como </w:t>
        </w:r>
      </w:ins>
      <w:ins w:id="26" w:author="Marcelo Gallegos" w:date="2019-11-21T22:03:00Z">
        <w:r w:rsidR="005B6F36">
          <w:rPr>
            <w:color w:val="000000"/>
            <w:lang w:val="es-CL"/>
          </w:rPr>
          <w:t xml:space="preserve">identificar potenciales cuellos de botella en el sistema. Luego, levantaría indicadores de desempeño que pudiesen </w:t>
        </w:r>
      </w:ins>
      <w:ins w:id="27" w:author="Marcelo Gallegos" w:date="2019-11-21T22:04:00Z">
        <w:r w:rsidR="005B6F36">
          <w:rPr>
            <w:color w:val="000000"/>
            <w:lang w:val="es-CL"/>
          </w:rPr>
          <w:t>mostrar el resultado de</w:t>
        </w:r>
      </w:ins>
      <w:ins w:id="28" w:author="Marcelo Gallegos" w:date="2019-11-21T22:03:00Z">
        <w:r w:rsidR="005B6F36">
          <w:rPr>
            <w:color w:val="000000"/>
            <w:lang w:val="es-CL"/>
          </w:rPr>
          <w:t xml:space="preserve"> las interacciones que ocurren </w:t>
        </w:r>
      </w:ins>
      <w:ins w:id="29" w:author="Marcelo Gallegos" w:date="2019-11-21T22:04:00Z">
        <w:r w:rsidR="005B6F36">
          <w:rPr>
            <w:color w:val="000000"/>
            <w:lang w:val="es-CL"/>
          </w:rPr>
          <w:t>en el sistema</w:t>
        </w:r>
        <w:r w:rsidR="005B6F36">
          <w:rPr>
            <w:lang w:val="es-CL"/>
          </w:rPr>
          <w:t>.</w:t>
        </w:r>
      </w:ins>
      <w:del w:id="30" w:author="Marcelo Gallegos" w:date="2019-11-21T22:04:00Z">
        <w:r w:rsidRPr="00664C59" w:rsidDel="005B6F36">
          <w:rPr>
            <w:lang w:val="es-CL"/>
          </w:rPr>
          <w:delText xml:space="preserve"> </w:delText>
        </w:r>
      </w:del>
      <w:r w:rsidR="00F04AD2" w:rsidRPr="00664C59">
        <w:rPr>
          <w:lang w:val="es-CL"/>
        </w:rPr>
        <w:br/>
      </w:r>
      <w:r w:rsidR="00F04AD2">
        <w:t>________________________________________________________________________________</w:t>
      </w:r>
    </w:p>
    <w:p w:rsidR="00F04AD2" w:rsidRPr="00664C59" w:rsidRDefault="00F71C67" w:rsidP="00664C59">
      <w:pPr>
        <w:pStyle w:val="NormalWeb"/>
        <w:spacing w:after="240" w:afterAutospacing="0"/>
        <w:rPr>
          <w:lang w:val="es-CL"/>
        </w:rPr>
      </w:pPr>
      <w:r w:rsidRPr="00664C59">
        <w:rPr>
          <w:color w:val="000000"/>
          <w:sz w:val="22"/>
          <w:szCs w:val="22"/>
          <w:lang w:val="es-CL"/>
        </w:rPr>
        <w:t>Usted necesita echar mano a todas las herramientas descriptivas que conozca para entender que pasa al interior del sistema. En esta etapa, alguien podría crear un mapa de secuencia de valor, un diagrama de flujo, un diagrama de relaciones, un diagrama de spaghetti, etc. Todas estas técnicas le ayudarán a mejorar su entendimiento de que sucede tanto con los clientes como los trabajadores durante el proceso de venta del helado. Quizás usted desarrolla un modelo conceptual como el diagrama de flujo presentado en la Figura 1.2.</w:t>
      </w:r>
    </w:p>
    <w:p w:rsidR="00F04AD2" w:rsidRDefault="00F04AD2" w:rsidP="00696F72">
      <w:pPr>
        <w:pStyle w:val="JRFigure"/>
      </w:pPr>
      <w:r>
        <w:object w:dxaOrig="7275" w:dyaOrig="1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1pt;height:51.6pt" o:ole="">
            <v:imagedata r:id="rId9" o:title=""/>
          </v:shape>
          <o:OLEObject Type="Embed" ProgID="Visio.Drawing.15" ShapeID="_x0000_i1025" DrawAspect="Content" ObjectID="_1635894207" r:id="rId10"/>
        </w:object>
      </w:r>
    </w:p>
    <w:p w:rsidR="00F04AD2" w:rsidRDefault="00F73FB2" w:rsidP="00F73FB2">
      <w:pPr>
        <w:pStyle w:val="Descripcin"/>
      </w:pPr>
      <w:r>
        <w:t xml:space="preserve">Figura </w:t>
      </w:r>
      <w:fldSimple w:instr=" STYLEREF 1 \s ">
        <w:r w:rsidR="002042F5">
          <w:rPr>
            <w:noProof/>
          </w:rPr>
          <w:t>0</w:t>
        </w:r>
      </w:fldSimple>
      <w:r>
        <w:t>.</w:t>
      </w:r>
      <w:fldSimple w:instr=" SEQ Figura \* ARABIC \s 1 ">
        <w:r w:rsidR="002042F5">
          <w:rPr>
            <w:noProof/>
          </w:rPr>
          <w:t>2</w:t>
        </w:r>
      </w:fldSimple>
      <w:r>
        <w:t>: Flow Chart of the Ice Cream Store</w:t>
      </w:r>
    </w:p>
    <w:p w:rsidR="00F71C67" w:rsidRDefault="00F71C67" w:rsidP="00B14569">
      <w:pPr>
        <w:rPr>
          <w:lang w:val="es-CL"/>
        </w:rPr>
      </w:pPr>
      <w:r w:rsidRPr="00664C59">
        <w:rPr>
          <w:color w:val="000000"/>
          <w:lang w:val="es-CL"/>
        </w:rPr>
        <w:t xml:space="preserve">El modelo conceptual muestra cómo los clientes son atendidos. Note que hemos agregado la posibilidad </w:t>
      </w:r>
      <w:r>
        <w:rPr>
          <w:color w:val="000000"/>
          <w:lang w:val="es-CL"/>
        </w:rPr>
        <w:t xml:space="preserve">de </w:t>
      </w:r>
      <w:r w:rsidRPr="00664C59">
        <w:rPr>
          <w:color w:val="000000"/>
          <w:lang w:val="es-CL"/>
        </w:rPr>
        <w:t>espera dado que el sistema está limitado por la disponibilidad del único heladero en servicio.</w:t>
      </w:r>
      <w:r w:rsidRPr="00664C59">
        <w:rPr>
          <w:lang w:val="es-CL"/>
        </w:rPr>
        <w:t xml:space="preserve"> </w:t>
      </w:r>
    </w:p>
    <w:p w:rsidR="00F04AD2" w:rsidRPr="007D239B" w:rsidRDefault="00F04AD2" w:rsidP="007D239B">
      <w:pPr>
        <w:rPr>
          <w:b/>
        </w:rPr>
      </w:pPr>
      <w:r w:rsidRPr="007D239B">
        <w:rPr>
          <w:b/>
        </w:rPr>
        <w:t>Gathering Data about the Ice Cream Store</w:t>
      </w:r>
    </w:p>
    <w:p w:rsidR="00347888" w:rsidRDefault="00347888" w:rsidP="00664C59">
      <w:pPr>
        <w:spacing w:after="120" w:afterAutospacing="0"/>
        <w:rPr>
          <w:color w:val="000000"/>
          <w:lang w:val="es-CL"/>
        </w:rPr>
      </w:pPr>
      <w:r>
        <w:rPr>
          <w:color w:val="000000"/>
          <w:lang w:val="es-CL"/>
        </w:rPr>
        <w:t xml:space="preserve">La </w:t>
      </w:r>
      <w:r w:rsidRPr="00664C59">
        <w:rPr>
          <w:color w:val="000000"/>
          <w:lang w:val="es-CL"/>
        </w:rPr>
        <w:t xml:space="preserve">información descriptiva nos ayuda a entender el proceso de servicio al interior de la heladería; sin embargo, no entrega </w:t>
      </w:r>
      <w:r>
        <w:rPr>
          <w:color w:val="000000"/>
          <w:lang w:val="es-CL"/>
        </w:rPr>
        <w:t xml:space="preserve">información alguna de </w:t>
      </w:r>
      <w:r w:rsidRPr="00664C59">
        <w:rPr>
          <w:color w:val="000000"/>
          <w:lang w:val="es-CL"/>
        </w:rPr>
        <w:t>los indicadores de desempeño.</w:t>
      </w:r>
      <w:r>
        <w:rPr>
          <w:color w:val="000000"/>
          <w:lang w:val="es-CL"/>
        </w:rPr>
        <w:t xml:space="preserve"> Por tal razón</w:t>
      </w:r>
      <w:r w:rsidRPr="00664C59">
        <w:rPr>
          <w:color w:val="000000"/>
          <w:lang w:val="es-CL"/>
        </w:rPr>
        <w:t xml:space="preserve"> debemos documentar lo que sucede</w:t>
      </w:r>
      <w:r>
        <w:rPr>
          <w:color w:val="000000"/>
          <w:lang w:val="es-CL"/>
        </w:rPr>
        <w:t xml:space="preserve"> (</w:t>
      </w:r>
      <w:r w:rsidRPr="00664C59">
        <w:rPr>
          <w:i/>
          <w:color w:val="000000"/>
          <w:lang w:val="es-CL"/>
        </w:rPr>
        <w:t>hacer un estudio en tiempo presente</w:t>
      </w:r>
      <w:r>
        <w:rPr>
          <w:color w:val="000000"/>
          <w:lang w:val="es-CL"/>
        </w:rPr>
        <w:t>)</w:t>
      </w:r>
      <w:r w:rsidRPr="00664C59">
        <w:rPr>
          <w:color w:val="000000"/>
          <w:lang w:val="es-CL"/>
        </w:rPr>
        <w:t xml:space="preserve">. Suponga que hemos decidido realizar un “estudio de tiempos” de las operaciones de la tienda, y lo resumimos en la Tabla 1.1 </w:t>
      </w:r>
    </w:p>
    <w:p w:rsidR="00F04AD2" w:rsidRDefault="00F04AD2" w:rsidP="00664C59">
      <w:pPr>
        <w:pStyle w:val="Descripcin"/>
        <w:keepNext/>
        <w:spacing w:before="0"/>
      </w:pPr>
      <w:bookmarkStart w:id="31" w:name="_Ref431075159"/>
      <w:bookmarkStart w:id="32" w:name="_Ref431060101"/>
      <w:r>
        <w:t xml:space="preserve">Table </w:t>
      </w:r>
      <w:fldSimple w:instr=" STYLEREF 1 \s ">
        <w:r w:rsidR="002042F5">
          <w:rPr>
            <w:noProof/>
          </w:rPr>
          <w:t>0</w:t>
        </w:r>
      </w:fldSimple>
      <w:r>
        <w:t>.</w:t>
      </w:r>
      <w:fldSimple w:instr=" SEQ Table \* ARABIC \s 1 ">
        <w:r w:rsidR="002042F5">
          <w:rPr>
            <w:noProof/>
          </w:rPr>
          <w:t>1</w:t>
        </w:r>
      </w:fldSimple>
      <w:bookmarkEnd w:id="31"/>
      <w:bookmarkEnd w:id="32"/>
      <w:r>
        <w:t>:  Direct Observation Time Study (Event View) of Ice Cream Store</w:t>
      </w:r>
    </w:p>
    <w:p w:rsidR="00347888" w:rsidRPr="00664C59" w:rsidRDefault="00347888" w:rsidP="00347888">
      <w:pPr>
        <w:spacing w:after="0" w:afterAutospacing="0"/>
        <w:jc w:val="left"/>
        <w:rPr>
          <w:sz w:val="24"/>
          <w:szCs w:val="24"/>
          <w:lang w:eastAsia="es-C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48"/>
        <w:gridCol w:w="1134"/>
        <w:gridCol w:w="4819"/>
      </w:tblGrid>
      <w:tr w:rsidR="0087113B" w:rsidRPr="00347888" w:rsidTr="00664C59">
        <w:trPr>
          <w:trHeight w:val="240"/>
          <w:jc w:val="center"/>
        </w:trPr>
        <w:tc>
          <w:tcPr>
            <w:tcW w:w="1048" w:type="dxa"/>
            <w:tcBorders>
              <w:top w:val="single" w:sz="2" w:space="0" w:color="000000"/>
              <w:left w:val="single" w:sz="4" w:space="0" w:color="auto"/>
              <w:bottom w:val="single" w:sz="2" w:space="0" w:color="000000"/>
              <w:right w:val="single" w:sz="2" w:space="0" w:color="000000"/>
            </w:tcBorders>
            <w:shd w:val="clear" w:color="auto" w:fill="548DD4"/>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Pr>
                <w:b/>
                <w:bCs/>
                <w:color w:val="000000"/>
                <w:lang w:val="es-CL" w:eastAsia="es-CL"/>
              </w:rPr>
              <w:t>Tiempo</w:t>
            </w:r>
          </w:p>
        </w:tc>
        <w:tc>
          <w:tcPr>
            <w:tcW w:w="1134" w:type="dxa"/>
            <w:tcBorders>
              <w:top w:val="single" w:sz="2" w:space="0" w:color="000000"/>
              <w:left w:val="single" w:sz="2" w:space="0" w:color="000000"/>
              <w:bottom w:val="single" w:sz="2" w:space="0" w:color="000000"/>
              <w:right w:val="single" w:sz="2" w:space="0" w:color="000000"/>
            </w:tcBorders>
            <w:shd w:val="clear" w:color="auto" w:fill="548DD4"/>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Pr>
                <w:b/>
                <w:bCs/>
                <w:color w:val="000000"/>
                <w:lang w:val="es-CL" w:eastAsia="es-CL"/>
              </w:rPr>
              <w:t>Cliente</w:t>
            </w:r>
          </w:p>
        </w:tc>
        <w:tc>
          <w:tcPr>
            <w:tcW w:w="4819" w:type="dxa"/>
            <w:tcBorders>
              <w:top w:val="single" w:sz="2" w:space="0" w:color="000000"/>
              <w:left w:val="single" w:sz="2" w:space="0" w:color="000000"/>
              <w:bottom w:val="single" w:sz="2" w:space="0" w:color="000000"/>
              <w:right w:val="single" w:sz="2" w:space="0" w:color="000000"/>
            </w:tcBorders>
            <w:shd w:val="clear" w:color="auto" w:fill="548DD4"/>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Pr>
                <w:b/>
                <w:bCs/>
                <w:color w:val="000000"/>
                <w:lang w:val="es-CL" w:eastAsia="es-CL"/>
              </w:rPr>
              <w:t>Proceso</w:t>
            </w:r>
          </w:p>
        </w:tc>
      </w:tr>
      <w:tr w:rsidR="00347888" w:rsidRPr="00347888" w:rsidTr="00664C59">
        <w:trPr>
          <w:trHeight w:val="165"/>
          <w:jc w:val="center"/>
        </w:trPr>
        <w:tc>
          <w:tcPr>
            <w:tcW w:w="1048" w:type="dxa"/>
            <w:tcBorders>
              <w:top w:val="single" w:sz="2" w:space="0" w:color="000000"/>
              <w:left w:val="single" w:sz="4" w:space="0" w:color="auto"/>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0</w:t>
            </w:r>
          </w:p>
        </w:tc>
        <w:tc>
          <w:tcPr>
            <w:tcW w:w="1134" w:type="dxa"/>
            <w:tcBorders>
              <w:top w:val="single" w:sz="2" w:space="0" w:color="000000"/>
              <w:left w:val="single" w:sz="2" w:space="0" w:color="000000"/>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 </w:t>
            </w:r>
          </w:p>
        </w:tc>
        <w:tc>
          <w:tcPr>
            <w:tcW w:w="4819" w:type="dxa"/>
            <w:tcBorders>
              <w:top w:val="single" w:sz="2" w:space="0" w:color="000000"/>
              <w:left w:val="single" w:sz="2" w:space="0" w:color="000000"/>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left"/>
              <w:rPr>
                <w:sz w:val="24"/>
                <w:szCs w:val="24"/>
                <w:lang w:val="es-CL" w:eastAsia="es-CL"/>
              </w:rPr>
            </w:pPr>
            <w:r w:rsidRPr="00347888">
              <w:rPr>
                <w:color w:val="000000"/>
                <w:lang w:val="es-CL" w:eastAsia="es-CL"/>
              </w:rPr>
              <w:t>Abre la tienda - Heladero desocupado</w:t>
            </w:r>
          </w:p>
        </w:tc>
      </w:tr>
      <w:tr w:rsidR="00347888" w:rsidRPr="00347888" w:rsidTr="00664C59">
        <w:trPr>
          <w:trHeight w:val="60"/>
          <w:jc w:val="center"/>
        </w:trPr>
        <w:tc>
          <w:tcPr>
            <w:tcW w:w="1048" w:type="dxa"/>
            <w:vMerge w:val="restart"/>
            <w:tcBorders>
              <w:top w:val="single" w:sz="6" w:space="0" w:color="000000"/>
              <w:left w:val="single" w:sz="4" w:space="0" w:color="auto"/>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0</w:t>
            </w:r>
          </w:p>
        </w:tc>
        <w:tc>
          <w:tcPr>
            <w:tcW w:w="1134" w:type="dxa"/>
            <w:vMerge w:val="restart"/>
            <w:tcBorders>
              <w:top w:val="single" w:sz="6" w:space="0" w:color="000000"/>
              <w:left w:val="single" w:sz="2" w:space="0" w:color="000000"/>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1</w:t>
            </w:r>
          </w:p>
        </w:tc>
        <w:tc>
          <w:tcPr>
            <w:tcW w:w="4819" w:type="dxa"/>
            <w:tcBorders>
              <w:top w:val="single" w:sz="6"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left"/>
              <w:rPr>
                <w:sz w:val="24"/>
                <w:szCs w:val="24"/>
                <w:lang w:val="es-CL" w:eastAsia="es-CL"/>
              </w:rPr>
            </w:pPr>
            <w:r w:rsidRPr="00347888">
              <w:rPr>
                <w:color w:val="000000"/>
                <w:lang w:val="es-CL" w:eastAsia="es-CL"/>
              </w:rPr>
              <w:t xml:space="preserve">Llegada – </w:t>
            </w:r>
          </w:p>
        </w:tc>
      </w:tr>
      <w:tr w:rsidR="00347888" w:rsidRPr="00347888" w:rsidTr="00664C59">
        <w:trPr>
          <w:trHeight w:val="60"/>
          <w:jc w:val="center"/>
        </w:trPr>
        <w:tc>
          <w:tcPr>
            <w:tcW w:w="1048" w:type="dxa"/>
            <w:vMerge/>
            <w:tcBorders>
              <w:top w:val="single" w:sz="6" w:space="0" w:color="000000"/>
              <w:left w:val="single" w:sz="4" w:space="0" w:color="auto"/>
              <w:bottom w:val="single" w:sz="6" w:space="0" w:color="000000"/>
              <w:right w:val="single" w:sz="2" w:space="0" w:color="000000"/>
            </w:tcBorders>
            <w:vAlign w:val="center"/>
            <w:hideMark/>
          </w:tcPr>
          <w:p w:rsidR="00347888" w:rsidRPr="00347888" w:rsidRDefault="00347888" w:rsidP="00347888">
            <w:pPr>
              <w:spacing w:after="0" w:afterAutospacing="0"/>
              <w:jc w:val="left"/>
              <w:rPr>
                <w:sz w:val="24"/>
                <w:szCs w:val="24"/>
                <w:lang w:val="es-CL" w:eastAsia="es-CL"/>
              </w:rPr>
            </w:pPr>
          </w:p>
        </w:tc>
        <w:tc>
          <w:tcPr>
            <w:tcW w:w="1134" w:type="dxa"/>
            <w:vMerge/>
            <w:tcBorders>
              <w:top w:val="single" w:sz="6" w:space="0" w:color="000000"/>
              <w:left w:val="single" w:sz="2" w:space="0" w:color="000000"/>
              <w:bottom w:val="single" w:sz="6" w:space="0" w:color="000000"/>
              <w:right w:val="single" w:sz="2" w:space="0" w:color="000000"/>
            </w:tcBorders>
            <w:vAlign w:val="center"/>
            <w:hideMark/>
          </w:tcPr>
          <w:p w:rsidR="00347888" w:rsidRPr="00347888" w:rsidRDefault="00347888" w:rsidP="00347888">
            <w:pPr>
              <w:spacing w:after="0" w:afterAutospacing="0"/>
              <w:jc w:val="left"/>
              <w:rPr>
                <w:sz w:val="24"/>
                <w:szCs w:val="24"/>
                <w:lang w:val="es-CL" w:eastAsia="es-CL"/>
              </w:rPr>
            </w:pPr>
          </w:p>
        </w:tc>
        <w:tc>
          <w:tcPr>
            <w:tcW w:w="4819" w:type="dxa"/>
            <w:tcBorders>
              <w:top w:val="single" w:sz="2" w:space="0" w:color="000000"/>
              <w:left w:val="single" w:sz="2" w:space="0" w:color="000000"/>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left"/>
              <w:rPr>
                <w:sz w:val="24"/>
                <w:szCs w:val="24"/>
                <w:lang w:val="es-CL" w:eastAsia="es-CL"/>
              </w:rPr>
            </w:pPr>
            <w:r w:rsidRPr="00347888">
              <w:rPr>
                <w:color w:val="000000"/>
                <w:lang w:val="es-CL" w:eastAsia="es-CL"/>
              </w:rPr>
              <w:t>Comienza servicio cliente 1 – Heladero ocupado</w:t>
            </w:r>
          </w:p>
        </w:tc>
      </w:tr>
      <w:tr w:rsidR="0087113B" w:rsidRPr="00347888" w:rsidTr="00664C59">
        <w:trPr>
          <w:trHeight w:val="165"/>
          <w:jc w:val="center"/>
        </w:trPr>
        <w:tc>
          <w:tcPr>
            <w:tcW w:w="1048" w:type="dxa"/>
            <w:tcBorders>
              <w:top w:val="single" w:sz="6" w:space="0" w:color="000000"/>
              <w:left w:val="single" w:sz="4" w:space="0" w:color="auto"/>
              <w:bottom w:val="single" w:sz="6"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8.36</w:t>
            </w:r>
          </w:p>
        </w:tc>
        <w:tc>
          <w:tcPr>
            <w:tcW w:w="1134" w:type="dxa"/>
            <w:tcBorders>
              <w:top w:val="single" w:sz="6" w:space="0" w:color="000000"/>
              <w:left w:val="single" w:sz="2" w:space="0" w:color="000000"/>
              <w:bottom w:val="single" w:sz="6"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1</w:t>
            </w:r>
          </w:p>
        </w:tc>
        <w:tc>
          <w:tcPr>
            <w:tcW w:w="4819" w:type="dxa"/>
            <w:tcBorders>
              <w:top w:val="single" w:sz="6" w:space="0" w:color="000000"/>
              <w:left w:val="single" w:sz="2" w:space="0" w:color="000000"/>
              <w:bottom w:val="single" w:sz="6"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left"/>
              <w:rPr>
                <w:sz w:val="24"/>
                <w:szCs w:val="24"/>
                <w:lang w:val="es-CL" w:eastAsia="es-CL"/>
              </w:rPr>
            </w:pPr>
            <w:r w:rsidRPr="00347888">
              <w:rPr>
                <w:color w:val="000000"/>
                <w:lang w:val="es-CL" w:eastAsia="es-CL"/>
              </w:rPr>
              <w:t>Salida - Salida de cliente 1  – Heladero desocupado</w:t>
            </w:r>
          </w:p>
        </w:tc>
      </w:tr>
      <w:tr w:rsidR="00347888" w:rsidRPr="00347888" w:rsidTr="00664C59">
        <w:trPr>
          <w:trHeight w:val="60"/>
          <w:jc w:val="center"/>
        </w:trPr>
        <w:tc>
          <w:tcPr>
            <w:tcW w:w="1048" w:type="dxa"/>
            <w:vMerge w:val="restart"/>
            <w:tcBorders>
              <w:top w:val="single" w:sz="6" w:space="0" w:color="000000"/>
              <w:left w:val="single" w:sz="4" w:space="0" w:color="auto"/>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9.01</w:t>
            </w:r>
          </w:p>
        </w:tc>
        <w:tc>
          <w:tcPr>
            <w:tcW w:w="1134" w:type="dxa"/>
            <w:vMerge w:val="restart"/>
            <w:tcBorders>
              <w:top w:val="single" w:sz="6" w:space="0" w:color="000000"/>
              <w:left w:val="single" w:sz="2" w:space="0" w:color="000000"/>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2</w:t>
            </w:r>
          </w:p>
        </w:tc>
        <w:tc>
          <w:tcPr>
            <w:tcW w:w="4819" w:type="dxa"/>
            <w:tcBorders>
              <w:top w:val="single" w:sz="6"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left"/>
              <w:rPr>
                <w:sz w:val="24"/>
                <w:szCs w:val="24"/>
                <w:lang w:val="es-CL" w:eastAsia="es-CL"/>
              </w:rPr>
            </w:pPr>
            <w:r w:rsidRPr="00347888">
              <w:rPr>
                <w:color w:val="000000"/>
                <w:lang w:val="es-CL" w:eastAsia="es-CL"/>
              </w:rPr>
              <w:t xml:space="preserve">Llegada – </w:t>
            </w:r>
          </w:p>
        </w:tc>
      </w:tr>
      <w:tr w:rsidR="00347888" w:rsidRPr="00347888" w:rsidTr="00664C59">
        <w:trPr>
          <w:trHeight w:val="60"/>
          <w:jc w:val="center"/>
        </w:trPr>
        <w:tc>
          <w:tcPr>
            <w:tcW w:w="1048" w:type="dxa"/>
            <w:vMerge/>
            <w:tcBorders>
              <w:top w:val="single" w:sz="6" w:space="0" w:color="000000"/>
              <w:left w:val="single" w:sz="4" w:space="0" w:color="auto"/>
              <w:bottom w:val="single" w:sz="6" w:space="0" w:color="000000"/>
              <w:right w:val="single" w:sz="2" w:space="0" w:color="000000"/>
            </w:tcBorders>
            <w:vAlign w:val="center"/>
            <w:hideMark/>
          </w:tcPr>
          <w:p w:rsidR="00347888" w:rsidRPr="00347888" w:rsidRDefault="00347888" w:rsidP="00347888">
            <w:pPr>
              <w:spacing w:after="0" w:afterAutospacing="0"/>
              <w:jc w:val="left"/>
              <w:rPr>
                <w:sz w:val="24"/>
                <w:szCs w:val="24"/>
                <w:lang w:val="es-CL" w:eastAsia="es-CL"/>
              </w:rPr>
            </w:pPr>
          </w:p>
        </w:tc>
        <w:tc>
          <w:tcPr>
            <w:tcW w:w="1134" w:type="dxa"/>
            <w:vMerge/>
            <w:tcBorders>
              <w:top w:val="single" w:sz="6" w:space="0" w:color="000000"/>
              <w:left w:val="single" w:sz="2" w:space="0" w:color="000000"/>
              <w:bottom w:val="single" w:sz="6" w:space="0" w:color="000000"/>
              <w:right w:val="single" w:sz="2" w:space="0" w:color="000000"/>
            </w:tcBorders>
            <w:vAlign w:val="center"/>
            <w:hideMark/>
          </w:tcPr>
          <w:p w:rsidR="00347888" w:rsidRPr="00347888" w:rsidRDefault="00347888" w:rsidP="00347888">
            <w:pPr>
              <w:spacing w:after="0" w:afterAutospacing="0"/>
              <w:jc w:val="left"/>
              <w:rPr>
                <w:sz w:val="24"/>
                <w:szCs w:val="24"/>
                <w:lang w:val="es-CL" w:eastAsia="es-CL"/>
              </w:rPr>
            </w:pPr>
          </w:p>
        </w:tc>
        <w:tc>
          <w:tcPr>
            <w:tcW w:w="4819" w:type="dxa"/>
            <w:tcBorders>
              <w:top w:val="single" w:sz="2" w:space="0" w:color="000000"/>
              <w:left w:val="single" w:sz="2" w:space="0" w:color="000000"/>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left"/>
              <w:rPr>
                <w:sz w:val="24"/>
                <w:szCs w:val="24"/>
                <w:lang w:val="es-CL" w:eastAsia="es-CL"/>
              </w:rPr>
            </w:pPr>
            <w:r w:rsidRPr="00347888">
              <w:rPr>
                <w:color w:val="000000"/>
                <w:lang w:val="es-CL" w:eastAsia="es-CL"/>
              </w:rPr>
              <w:t>Comienza servicio cliente 2 – Heladero ocupado</w:t>
            </w:r>
          </w:p>
        </w:tc>
      </w:tr>
      <w:tr w:rsidR="0087113B" w:rsidRPr="00347888" w:rsidTr="00664C59">
        <w:trPr>
          <w:trHeight w:val="60"/>
          <w:jc w:val="center"/>
        </w:trPr>
        <w:tc>
          <w:tcPr>
            <w:tcW w:w="1048" w:type="dxa"/>
            <w:tcBorders>
              <w:top w:val="single" w:sz="6" w:space="0" w:color="000000"/>
              <w:left w:val="single" w:sz="4" w:space="0" w:color="auto"/>
              <w:bottom w:val="single" w:sz="6"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9.98</w:t>
            </w:r>
          </w:p>
        </w:tc>
        <w:tc>
          <w:tcPr>
            <w:tcW w:w="1134" w:type="dxa"/>
            <w:tcBorders>
              <w:top w:val="single" w:sz="6" w:space="0" w:color="000000"/>
              <w:left w:val="single" w:sz="2" w:space="0" w:color="000000"/>
              <w:bottom w:val="single" w:sz="6"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3</w:t>
            </w:r>
          </w:p>
        </w:tc>
        <w:tc>
          <w:tcPr>
            <w:tcW w:w="4819" w:type="dxa"/>
            <w:tcBorders>
              <w:top w:val="single" w:sz="6" w:space="0" w:color="000000"/>
              <w:left w:val="single" w:sz="2" w:space="0" w:color="000000"/>
              <w:bottom w:val="single" w:sz="6"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left"/>
              <w:rPr>
                <w:sz w:val="24"/>
                <w:szCs w:val="24"/>
                <w:lang w:val="es-CL" w:eastAsia="es-CL"/>
              </w:rPr>
            </w:pPr>
            <w:r w:rsidRPr="00347888">
              <w:rPr>
                <w:color w:val="000000"/>
                <w:lang w:val="es-CL" w:eastAsia="es-CL"/>
              </w:rPr>
              <w:t>Llegada – Cliente 3 espera</w:t>
            </w:r>
          </w:p>
        </w:tc>
      </w:tr>
      <w:tr w:rsidR="00347888" w:rsidRPr="00347888" w:rsidTr="00664C59">
        <w:trPr>
          <w:trHeight w:val="60"/>
          <w:jc w:val="center"/>
        </w:trPr>
        <w:tc>
          <w:tcPr>
            <w:tcW w:w="1048" w:type="dxa"/>
            <w:tcBorders>
              <w:top w:val="single" w:sz="6" w:space="0" w:color="000000"/>
              <w:left w:val="single" w:sz="4" w:space="0" w:color="auto"/>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13.5</w:t>
            </w:r>
          </w:p>
        </w:tc>
        <w:tc>
          <w:tcPr>
            <w:tcW w:w="1134" w:type="dxa"/>
            <w:tcBorders>
              <w:top w:val="single" w:sz="6" w:space="0" w:color="000000"/>
              <w:left w:val="single" w:sz="2" w:space="0" w:color="000000"/>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4</w:t>
            </w:r>
          </w:p>
        </w:tc>
        <w:tc>
          <w:tcPr>
            <w:tcW w:w="4819" w:type="dxa"/>
            <w:tcBorders>
              <w:top w:val="single" w:sz="6" w:space="0" w:color="000000"/>
              <w:left w:val="single" w:sz="2" w:space="0" w:color="000000"/>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left"/>
              <w:rPr>
                <w:sz w:val="24"/>
                <w:szCs w:val="24"/>
                <w:lang w:val="es-CL" w:eastAsia="es-CL"/>
              </w:rPr>
            </w:pPr>
            <w:r w:rsidRPr="00347888">
              <w:rPr>
                <w:color w:val="000000"/>
                <w:lang w:val="es-CL" w:eastAsia="es-CL"/>
              </w:rPr>
              <w:t>Llegada – Cliente 4 espera</w:t>
            </w:r>
          </w:p>
        </w:tc>
      </w:tr>
      <w:tr w:rsidR="0087113B" w:rsidRPr="00347888" w:rsidTr="00664C59">
        <w:trPr>
          <w:trHeight w:val="60"/>
          <w:jc w:val="center"/>
        </w:trPr>
        <w:tc>
          <w:tcPr>
            <w:tcW w:w="1048" w:type="dxa"/>
            <w:vMerge w:val="restart"/>
            <w:tcBorders>
              <w:top w:val="single" w:sz="6" w:space="0" w:color="000000"/>
              <w:left w:val="single" w:sz="4" w:space="0" w:color="auto"/>
              <w:bottom w:val="single" w:sz="6"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19.36</w:t>
            </w:r>
          </w:p>
        </w:tc>
        <w:tc>
          <w:tcPr>
            <w:tcW w:w="1134" w:type="dxa"/>
            <w:tcBorders>
              <w:top w:val="single" w:sz="6" w:space="0" w:color="000000"/>
              <w:left w:val="single" w:sz="2" w:space="0" w:color="000000"/>
              <w:bottom w:val="single" w:sz="2"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2</w:t>
            </w:r>
          </w:p>
        </w:tc>
        <w:tc>
          <w:tcPr>
            <w:tcW w:w="4819" w:type="dxa"/>
            <w:tcBorders>
              <w:top w:val="single" w:sz="6" w:space="0" w:color="000000"/>
              <w:left w:val="single" w:sz="2" w:space="0" w:color="000000"/>
              <w:bottom w:val="single" w:sz="2"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left"/>
              <w:rPr>
                <w:sz w:val="24"/>
                <w:szCs w:val="24"/>
                <w:lang w:val="es-CL" w:eastAsia="es-CL"/>
              </w:rPr>
            </w:pPr>
            <w:r w:rsidRPr="00347888">
              <w:rPr>
                <w:color w:val="000000"/>
                <w:lang w:val="es-CL" w:eastAsia="es-CL"/>
              </w:rPr>
              <w:t>Salida –  Salida de cliente 2:</w:t>
            </w:r>
          </w:p>
        </w:tc>
      </w:tr>
      <w:tr w:rsidR="0087113B" w:rsidRPr="00347888" w:rsidTr="0087113B">
        <w:trPr>
          <w:trHeight w:val="60"/>
          <w:jc w:val="center"/>
        </w:trPr>
        <w:tc>
          <w:tcPr>
            <w:tcW w:w="1048" w:type="dxa"/>
            <w:vMerge/>
            <w:tcBorders>
              <w:top w:val="single" w:sz="6" w:space="0" w:color="000000"/>
              <w:left w:val="single" w:sz="4" w:space="0" w:color="auto"/>
              <w:bottom w:val="single" w:sz="6" w:space="0" w:color="000000"/>
              <w:right w:val="single" w:sz="2" w:space="0" w:color="000000"/>
            </w:tcBorders>
            <w:vAlign w:val="center"/>
            <w:hideMark/>
          </w:tcPr>
          <w:p w:rsidR="00347888" w:rsidRPr="00347888" w:rsidRDefault="00347888" w:rsidP="00347888">
            <w:pPr>
              <w:spacing w:after="0" w:afterAutospacing="0"/>
              <w:jc w:val="left"/>
              <w:rPr>
                <w:sz w:val="24"/>
                <w:szCs w:val="24"/>
                <w:lang w:val="es-CL" w:eastAsia="es-CL"/>
              </w:rPr>
            </w:pPr>
          </w:p>
        </w:tc>
        <w:tc>
          <w:tcPr>
            <w:tcW w:w="1134" w:type="dxa"/>
            <w:tcBorders>
              <w:top w:val="single" w:sz="2" w:space="0" w:color="000000"/>
              <w:left w:val="single" w:sz="2" w:space="0" w:color="000000"/>
              <w:bottom w:val="single" w:sz="6"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3</w:t>
            </w:r>
          </w:p>
        </w:tc>
        <w:tc>
          <w:tcPr>
            <w:tcW w:w="4819" w:type="dxa"/>
            <w:tcBorders>
              <w:top w:val="single" w:sz="2" w:space="0" w:color="000000"/>
              <w:left w:val="single" w:sz="2" w:space="0" w:color="000000"/>
              <w:bottom w:val="single" w:sz="6"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left"/>
              <w:rPr>
                <w:sz w:val="24"/>
                <w:szCs w:val="24"/>
                <w:lang w:val="es-CL" w:eastAsia="es-CL"/>
              </w:rPr>
            </w:pPr>
            <w:r w:rsidRPr="00347888">
              <w:rPr>
                <w:color w:val="000000"/>
                <w:lang w:val="es-CL" w:eastAsia="es-CL"/>
              </w:rPr>
              <w:t>Cliente 3 entra a servicio – Heladero ocupado</w:t>
            </w:r>
          </w:p>
        </w:tc>
      </w:tr>
      <w:tr w:rsidR="00347888" w:rsidRPr="00347888" w:rsidTr="00664C59">
        <w:trPr>
          <w:trHeight w:val="60"/>
          <w:jc w:val="center"/>
        </w:trPr>
        <w:tc>
          <w:tcPr>
            <w:tcW w:w="1048" w:type="dxa"/>
            <w:tcBorders>
              <w:top w:val="single" w:sz="6" w:space="0" w:color="000000"/>
              <w:left w:val="single" w:sz="4" w:space="0" w:color="auto"/>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23.07</w:t>
            </w:r>
          </w:p>
        </w:tc>
        <w:tc>
          <w:tcPr>
            <w:tcW w:w="1134" w:type="dxa"/>
            <w:tcBorders>
              <w:top w:val="single" w:sz="6" w:space="0" w:color="000000"/>
              <w:left w:val="single" w:sz="2" w:space="0" w:color="000000"/>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5</w:t>
            </w:r>
          </w:p>
        </w:tc>
        <w:tc>
          <w:tcPr>
            <w:tcW w:w="4819" w:type="dxa"/>
            <w:tcBorders>
              <w:top w:val="single" w:sz="6" w:space="0" w:color="000000"/>
              <w:left w:val="single" w:sz="2" w:space="0" w:color="000000"/>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left"/>
              <w:rPr>
                <w:sz w:val="24"/>
                <w:szCs w:val="24"/>
                <w:lang w:val="es-CL" w:eastAsia="es-CL"/>
              </w:rPr>
            </w:pPr>
            <w:r w:rsidRPr="00347888">
              <w:rPr>
                <w:color w:val="000000"/>
                <w:lang w:val="es-CL" w:eastAsia="es-CL"/>
              </w:rPr>
              <w:t>Llegada – Cliente 5 espera</w:t>
            </w:r>
          </w:p>
        </w:tc>
      </w:tr>
      <w:tr w:rsidR="0087113B" w:rsidRPr="00347888" w:rsidTr="00664C59">
        <w:trPr>
          <w:trHeight w:val="60"/>
          <w:jc w:val="center"/>
        </w:trPr>
        <w:tc>
          <w:tcPr>
            <w:tcW w:w="1048" w:type="dxa"/>
            <w:vMerge w:val="restart"/>
            <w:tcBorders>
              <w:top w:val="single" w:sz="6" w:space="0" w:color="000000"/>
              <w:left w:val="single" w:sz="4" w:space="0" w:color="auto"/>
              <w:bottom w:val="single" w:sz="6"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27.22</w:t>
            </w:r>
          </w:p>
        </w:tc>
        <w:tc>
          <w:tcPr>
            <w:tcW w:w="1134" w:type="dxa"/>
            <w:tcBorders>
              <w:top w:val="single" w:sz="6" w:space="0" w:color="000000"/>
              <w:left w:val="single" w:sz="2" w:space="0" w:color="000000"/>
              <w:bottom w:val="single" w:sz="2"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3</w:t>
            </w:r>
          </w:p>
        </w:tc>
        <w:tc>
          <w:tcPr>
            <w:tcW w:w="4819" w:type="dxa"/>
            <w:tcBorders>
              <w:top w:val="single" w:sz="6" w:space="0" w:color="000000"/>
              <w:left w:val="single" w:sz="2" w:space="0" w:color="000000"/>
              <w:bottom w:val="single" w:sz="2"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left"/>
              <w:rPr>
                <w:sz w:val="24"/>
                <w:szCs w:val="24"/>
                <w:lang w:val="es-CL" w:eastAsia="es-CL"/>
              </w:rPr>
            </w:pPr>
            <w:r w:rsidRPr="00347888">
              <w:rPr>
                <w:color w:val="000000"/>
                <w:lang w:val="es-CL" w:eastAsia="es-CL"/>
              </w:rPr>
              <w:t>Salida –  Salida de cliente 3:</w:t>
            </w:r>
          </w:p>
        </w:tc>
      </w:tr>
      <w:tr w:rsidR="0087113B" w:rsidRPr="00347888" w:rsidTr="0087113B">
        <w:trPr>
          <w:trHeight w:val="60"/>
          <w:jc w:val="center"/>
        </w:trPr>
        <w:tc>
          <w:tcPr>
            <w:tcW w:w="1048" w:type="dxa"/>
            <w:vMerge/>
            <w:tcBorders>
              <w:top w:val="single" w:sz="6" w:space="0" w:color="000000"/>
              <w:left w:val="single" w:sz="4" w:space="0" w:color="auto"/>
              <w:bottom w:val="single" w:sz="6" w:space="0" w:color="000000"/>
              <w:right w:val="single" w:sz="2" w:space="0" w:color="000000"/>
            </w:tcBorders>
            <w:vAlign w:val="center"/>
            <w:hideMark/>
          </w:tcPr>
          <w:p w:rsidR="00347888" w:rsidRPr="00347888" w:rsidRDefault="00347888" w:rsidP="00347888">
            <w:pPr>
              <w:spacing w:after="0" w:afterAutospacing="0"/>
              <w:jc w:val="left"/>
              <w:rPr>
                <w:sz w:val="24"/>
                <w:szCs w:val="24"/>
                <w:lang w:val="es-CL" w:eastAsia="es-CL"/>
              </w:rPr>
            </w:pPr>
          </w:p>
        </w:tc>
        <w:tc>
          <w:tcPr>
            <w:tcW w:w="1134" w:type="dxa"/>
            <w:tcBorders>
              <w:top w:val="single" w:sz="2" w:space="0" w:color="000000"/>
              <w:left w:val="single" w:sz="2" w:space="0" w:color="000000"/>
              <w:bottom w:val="single" w:sz="6"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4</w:t>
            </w:r>
          </w:p>
        </w:tc>
        <w:tc>
          <w:tcPr>
            <w:tcW w:w="4819" w:type="dxa"/>
            <w:tcBorders>
              <w:top w:val="single" w:sz="2" w:space="0" w:color="000000"/>
              <w:left w:val="single" w:sz="2" w:space="0" w:color="000000"/>
              <w:bottom w:val="single" w:sz="6"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left"/>
              <w:rPr>
                <w:sz w:val="24"/>
                <w:szCs w:val="24"/>
                <w:lang w:val="es-CL" w:eastAsia="es-CL"/>
              </w:rPr>
            </w:pPr>
            <w:r w:rsidRPr="00347888">
              <w:rPr>
                <w:color w:val="000000"/>
                <w:lang w:val="es-CL" w:eastAsia="es-CL"/>
              </w:rPr>
              <w:t>Cliente 4 entra a servicio – Heladero ocupado</w:t>
            </w:r>
          </w:p>
        </w:tc>
      </w:tr>
      <w:tr w:rsidR="0087113B" w:rsidRPr="00347888" w:rsidTr="00664C59">
        <w:trPr>
          <w:trHeight w:val="60"/>
          <w:jc w:val="center"/>
        </w:trPr>
        <w:tc>
          <w:tcPr>
            <w:tcW w:w="1048" w:type="dxa"/>
            <w:vMerge w:val="restart"/>
            <w:tcBorders>
              <w:top w:val="single" w:sz="6" w:space="0" w:color="000000"/>
              <w:left w:val="single" w:sz="4" w:space="0" w:color="auto"/>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33.82</w:t>
            </w:r>
          </w:p>
        </w:tc>
        <w:tc>
          <w:tcPr>
            <w:tcW w:w="1134" w:type="dxa"/>
            <w:tcBorders>
              <w:top w:val="single" w:sz="6"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4</w:t>
            </w:r>
          </w:p>
        </w:tc>
        <w:tc>
          <w:tcPr>
            <w:tcW w:w="4819" w:type="dxa"/>
            <w:tcBorders>
              <w:top w:val="single" w:sz="6"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rsidR="00347888" w:rsidRPr="00347888" w:rsidRDefault="00347888" w:rsidP="00347888">
            <w:pPr>
              <w:spacing w:after="0" w:afterAutospacing="0"/>
              <w:jc w:val="left"/>
              <w:rPr>
                <w:sz w:val="24"/>
                <w:szCs w:val="24"/>
                <w:lang w:val="es-CL" w:eastAsia="es-CL"/>
              </w:rPr>
            </w:pPr>
            <w:r w:rsidRPr="00347888">
              <w:rPr>
                <w:color w:val="000000"/>
                <w:lang w:val="es-CL" w:eastAsia="es-CL"/>
              </w:rPr>
              <w:t>Salida –  Salida de cliente 4:</w:t>
            </w:r>
          </w:p>
        </w:tc>
      </w:tr>
      <w:tr w:rsidR="0087113B" w:rsidRPr="00347888" w:rsidTr="00664C59">
        <w:trPr>
          <w:trHeight w:val="60"/>
          <w:jc w:val="center"/>
        </w:trPr>
        <w:tc>
          <w:tcPr>
            <w:tcW w:w="1048" w:type="dxa"/>
            <w:vMerge/>
            <w:tcBorders>
              <w:top w:val="single" w:sz="6" w:space="0" w:color="000000"/>
              <w:left w:val="single" w:sz="4" w:space="0" w:color="auto"/>
              <w:bottom w:val="single" w:sz="6" w:space="0" w:color="000000"/>
              <w:right w:val="single" w:sz="2" w:space="0" w:color="000000"/>
            </w:tcBorders>
            <w:vAlign w:val="center"/>
            <w:hideMark/>
          </w:tcPr>
          <w:p w:rsidR="00347888" w:rsidRPr="00347888" w:rsidRDefault="00347888" w:rsidP="00347888">
            <w:pPr>
              <w:spacing w:after="0" w:afterAutospacing="0"/>
              <w:jc w:val="left"/>
              <w:rPr>
                <w:sz w:val="24"/>
                <w:szCs w:val="24"/>
                <w:lang w:val="es-CL" w:eastAsia="es-CL"/>
              </w:rPr>
            </w:pPr>
          </w:p>
        </w:tc>
        <w:tc>
          <w:tcPr>
            <w:tcW w:w="1134" w:type="dxa"/>
            <w:tcBorders>
              <w:top w:val="single" w:sz="2" w:space="0" w:color="000000"/>
              <w:left w:val="single" w:sz="2" w:space="0" w:color="000000"/>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5</w:t>
            </w:r>
          </w:p>
        </w:tc>
        <w:tc>
          <w:tcPr>
            <w:tcW w:w="4819" w:type="dxa"/>
            <w:tcBorders>
              <w:top w:val="single" w:sz="2" w:space="0" w:color="000000"/>
              <w:left w:val="single" w:sz="2" w:space="0" w:color="000000"/>
              <w:bottom w:val="single" w:sz="6" w:space="0" w:color="000000"/>
              <w:right w:val="single" w:sz="2" w:space="0" w:color="000000"/>
            </w:tcBorders>
            <w:shd w:val="clear" w:color="auto" w:fill="FFFFFF" w:themeFill="background1"/>
            <w:tcMar>
              <w:top w:w="0" w:type="dxa"/>
              <w:left w:w="0" w:type="dxa"/>
              <w:bottom w:w="0" w:type="dxa"/>
              <w:right w:w="0" w:type="dxa"/>
            </w:tcMar>
            <w:vAlign w:val="center"/>
            <w:hideMark/>
          </w:tcPr>
          <w:p w:rsidR="00347888" w:rsidRPr="00347888" w:rsidRDefault="00347888" w:rsidP="00347888">
            <w:pPr>
              <w:spacing w:after="0" w:afterAutospacing="0"/>
              <w:jc w:val="left"/>
              <w:rPr>
                <w:sz w:val="24"/>
                <w:szCs w:val="24"/>
                <w:lang w:val="es-CL" w:eastAsia="es-CL"/>
              </w:rPr>
            </w:pPr>
            <w:r w:rsidRPr="00347888">
              <w:rPr>
                <w:color w:val="000000"/>
                <w:lang w:val="es-CL" w:eastAsia="es-CL"/>
              </w:rPr>
              <w:t>Cliente 5 entra a servicio – Heladero ocupado</w:t>
            </w:r>
          </w:p>
        </w:tc>
      </w:tr>
      <w:tr w:rsidR="00347888" w:rsidRPr="00347888" w:rsidTr="00664C59">
        <w:trPr>
          <w:trHeight w:val="60"/>
          <w:jc w:val="center"/>
        </w:trPr>
        <w:tc>
          <w:tcPr>
            <w:tcW w:w="1048" w:type="dxa"/>
            <w:tcBorders>
              <w:top w:val="single" w:sz="6" w:space="0" w:color="000000"/>
              <w:left w:val="single" w:sz="4" w:space="0" w:color="auto"/>
              <w:bottom w:val="single" w:sz="6"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38.18</w:t>
            </w:r>
          </w:p>
        </w:tc>
        <w:tc>
          <w:tcPr>
            <w:tcW w:w="1134" w:type="dxa"/>
            <w:tcBorders>
              <w:top w:val="single" w:sz="6" w:space="0" w:color="000000"/>
              <w:left w:val="single" w:sz="2" w:space="0" w:color="000000"/>
              <w:bottom w:val="single" w:sz="6" w:space="0" w:color="000000"/>
              <w:right w:val="single" w:sz="2" w:space="0" w:color="000000"/>
            </w:tcBorders>
            <w:shd w:val="clear" w:color="auto" w:fill="DDEBF7"/>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6</w:t>
            </w:r>
          </w:p>
        </w:tc>
        <w:tc>
          <w:tcPr>
            <w:tcW w:w="4819" w:type="dxa"/>
            <w:tcBorders>
              <w:top w:val="single" w:sz="6" w:space="0" w:color="000000"/>
              <w:left w:val="single" w:sz="2" w:space="0" w:color="000000"/>
              <w:bottom w:val="single" w:sz="6" w:space="0" w:color="000000"/>
              <w:right w:val="single" w:sz="2" w:space="0" w:color="000000"/>
            </w:tcBorders>
            <w:shd w:val="clear" w:color="auto" w:fill="DBE5F1" w:themeFill="accent1" w:themeFillTint="33"/>
            <w:tcMar>
              <w:top w:w="0" w:type="dxa"/>
              <w:left w:w="0" w:type="dxa"/>
              <w:bottom w:w="0" w:type="dxa"/>
              <w:right w:w="0" w:type="dxa"/>
            </w:tcMar>
            <w:vAlign w:val="center"/>
            <w:hideMark/>
          </w:tcPr>
          <w:p w:rsidR="00347888" w:rsidRPr="00347888" w:rsidRDefault="00347888" w:rsidP="00347888">
            <w:pPr>
              <w:spacing w:after="0" w:afterAutospacing="0"/>
              <w:jc w:val="left"/>
              <w:rPr>
                <w:sz w:val="24"/>
                <w:szCs w:val="24"/>
                <w:lang w:val="es-CL" w:eastAsia="es-CL"/>
              </w:rPr>
            </w:pPr>
            <w:r w:rsidRPr="00347888">
              <w:rPr>
                <w:color w:val="000000"/>
                <w:lang w:val="es-CL" w:eastAsia="es-CL"/>
              </w:rPr>
              <w:t>Llegada – Cliente 6 espera</w:t>
            </w:r>
          </w:p>
        </w:tc>
      </w:tr>
      <w:tr w:rsidR="00347888" w:rsidRPr="00347888" w:rsidTr="00664C59">
        <w:trPr>
          <w:trHeight w:val="60"/>
          <w:jc w:val="center"/>
        </w:trPr>
        <w:tc>
          <w:tcPr>
            <w:tcW w:w="1048" w:type="dxa"/>
            <w:tcBorders>
              <w:top w:val="single" w:sz="6" w:space="0" w:color="000000"/>
              <w:left w:val="single" w:sz="4" w:space="0" w:color="auto"/>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40</w:t>
            </w:r>
          </w:p>
        </w:tc>
        <w:tc>
          <w:tcPr>
            <w:tcW w:w="1134" w:type="dxa"/>
            <w:tcBorders>
              <w:top w:val="single" w:sz="6" w:space="0" w:color="000000"/>
              <w:left w:val="single" w:sz="2" w:space="0" w:color="000000"/>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center"/>
              <w:rPr>
                <w:sz w:val="24"/>
                <w:szCs w:val="24"/>
                <w:lang w:val="es-CL" w:eastAsia="es-CL"/>
              </w:rPr>
            </w:pPr>
            <w:r w:rsidRPr="00347888">
              <w:rPr>
                <w:color w:val="000000"/>
                <w:lang w:val="es-CL" w:eastAsia="es-CL"/>
              </w:rPr>
              <w:t> </w:t>
            </w:r>
          </w:p>
        </w:tc>
        <w:tc>
          <w:tcPr>
            <w:tcW w:w="4819" w:type="dxa"/>
            <w:tcBorders>
              <w:top w:val="single" w:sz="6" w:space="0" w:color="000000"/>
              <w:left w:val="single" w:sz="2" w:space="0" w:color="000000"/>
              <w:bottom w:val="single" w:sz="6" w:space="0" w:color="000000"/>
              <w:right w:val="single" w:sz="2" w:space="0" w:color="000000"/>
            </w:tcBorders>
            <w:tcMar>
              <w:top w:w="0" w:type="dxa"/>
              <w:left w:w="0" w:type="dxa"/>
              <w:bottom w:w="0" w:type="dxa"/>
              <w:right w:w="0" w:type="dxa"/>
            </w:tcMar>
            <w:vAlign w:val="center"/>
            <w:hideMark/>
          </w:tcPr>
          <w:p w:rsidR="00347888" w:rsidRPr="00347888" w:rsidRDefault="00347888" w:rsidP="00347888">
            <w:pPr>
              <w:spacing w:after="0" w:afterAutospacing="0"/>
              <w:jc w:val="left"/>
              <w:rPr>
                <w:sz w:val="24"/>
                <w:szCs w:val="24"/>
                <w:lang w:val="es-CL" w:eastAsia="es-CL"/>
              </w:rPr>
            </w:pPr>
            <w:r w:rsidRPr="00347888">
              <w:rPr>
                <w:color w:val="000000"/>
                <w:lang w:val="es-CL" w:eastAsia="es-CL"/>
              </w:rPr>
              <w:t>Fin de las observaciones</w:t>
            </w:r>
          </w:p>
        </w:tc>
      </w:tr>
    </w:tbl>
    <w:p w:rsidR="00347888" w:rsidRPr="00664C59" w:rsidRDefault="00347888" w:rsidP="00664C59"/>
    <w:p w:rsidR="0087113B" w:rsidRDefault="0087113B" w:rsidP="00664C59">
      <w:pPr>
        <w:pStyle w:val="NormalWeb"/>
        <w:spacing w:before="240" w:afterAutospacing="0"/>
        <w:rPr>
          <w:color w:val="000000"/>
          <w:sz w:val="22"/>
          <w:szCs w:val="22"/>
          <w:lang w:val="es-CL"/>
        </w:rPr>
      </w:pPr>
      <w:r w:rsidRPr="00664C59">
        <w:rPr>
          <w:color w:val="000000"/>
          <w:sz w:val="22"/>
          <w:szCs w:val="22"/>
          <w:lang w:val="es-CL"/>
        </w:rPr>
        <w:t>En nuestro estudio de tiempos, simplemente registramos todos los “eventos” y su tiempo de ocurrencia al interior de la heladería. Un evento pasa cuando hay un cambio operacional en la tienda, tal como una llegada o salida de un cliente. También grabamos cuando el heladero (servidor) cambia de estado ocupado a desocupado</w:t>
      </w:r>
      <w:r>
        <w:rPr>
          <w:color w:val="000000"/>
          <w:sz w:val="22"/>
          <w:szCs w:val="22"/>
          <w:lang w:val="es-CL"/>
        </w:rPr>
        <w:t xml:space="preserve"> y viceversa</w:t>
      </w:r>
      <w:r w:rsidRPr="00664C59">
        <w:rPr>
          <w:color w:val="000000"/>
          <w:sz w:val="22"/>
          <w:szCs w:val="22"/>
          <w:lang w:val="es-CL"/>
        </w:rPr>
        <w:t>. En este ejemplo sólo observamos los primeros 40 minutos de operación de la tienda</w:t>
      </w:r>
      <w:r>
        <w:rPr>
          <w:color w:val="000000"/>
          <w:sz w:val="22"/>
          <w:szCs w:val="22"/>
          <w:lang w:val="es-CL"/>
        </w:rPr>
        <w:t>.</w:t>
      </w:r>
      <w:r w:rsidRPr="00664C59">
        <w:rPr>
          <w:color w:val="000000"/>
          <w:sz w:val="22"/>
          <w:szCs w:val="22"/>
          <w:lang w:val="es-CL"/>
        </w:rPr>
        <w:t xml:space="preserve"> Reconocemos que se requiere más tiempo de observación para ganar un adecuado entendimiento del sistema, pero recordamos que nuestro interés en este momento no es resolver un problema, sino que demostrar un método.</w:t>
      </w:r>
    </w:p>
    <w:p w:rsidR="0087113B" w:rsidRPr="00664C59" w:rsidRDefault="0087113B" w:rsidP="0087113B">
      <w:pPr>
        <w:pStyle w:val="NormalWeb"/>
        <w:spacing w:before="240" w:afterAutospacing="0"/>
        <w:rPr>
          <w:lang w:val="es-CL"/>
        </w:rPr>
      </w:pPr>
      <w:r w:rsidRPr="00664C59">
        <w:rPr>
          <w:color w:val="000000"/>
          <w:sz w:val="22"/>
          <w:szCs w:val="22"/>
          <w:lang w:val="es-CL"/>
        </w:rPr>
        <w:t xml:space="preserve">Por el momento el estudio de tiempos es suficiente para nosotros para calcular algunos indicadores de desempeño, pero para ello debemos reorganizar la información. No agregaremos ni eliminaremos información, solamente vamos a cambiar el foco desde una perspectiva de </w:t>
      </w:r>
      <w:r w:rsidRPr="00664C59">
        <w:rPr>
          <w:i/>
          <w:color w:val="000000"/>
          <w:sz w:val="22"/>
          <w:szCs w:val="22"/>
          <w:lang w:val="es-CL"/>
        </w:rPr>
        <w:t xml:space="preserve">“eventos” </w:t>
      </w:r>
      <w:r w:rsidRPr="00664C59">
        <w:rPr>
          <w:color w:val="000000"/>
          <w:sz w:val="22"/>
          <w:szCs w:val="22"/>
          <w:lang w:val="es-CL"/>
        </w:rPr>
        <w:t xml:space="preserve">a una de </w:t>
      </w:r>
      <w:r w:rsidRPr="00664C59">
        <w:rPr>
          <w:i/>
          <w:color w:val="000000"/>
          <w:sz w:val="22"/>
          <w:szCs w:val="22"/>
          <w:lang w:val="es-CL"/>
        </w:rPr>
        <w:t>“entidades”</w:t>
      </w:r>
      <w:r>
        <w:rPr>
          <w:color w:val="000000"/>
          <w:sz w:val="22"/>
          <w:szCs w:val="22"/>
          <w:lang w:val="es-CL"/>
        </w:rPr>
        <w:t xml:space="preserve"> </w:t>
      </w:r>
      <w:r w:rsidRPr="00664C59">
        <w:rPr>
          <w:color w:val="000000"/>
          <w:sz w:val="22"/>
          <w:szCs w:val="22"/>
          <w:lang w:val="es-CL"/>
        </w:rPr>
        <w:t>(como los clientes ven el servicio). Es importante destacar que el enfoque de entidades nos permite seguir a nuestros clientes. La información reorganizada es presentada en la Tabla 1.2 la cual resume cuando un cliente llega, entra en servicio y abandona la tienda. Note que la salida del cliente cinco y la entrada en servicio del cliente 6 suceden después de los 40 minutos de estudio</w:t>
      </w:r>
    </w:p>
    <w:p w:rsidR="00F04AD2" w:rsidRDefault="00F04AD2" w:rsidP="0020417B">
      <w:pPr>
        <w:pStyle w:val="Descripcin"/>
        <w:keepNext/>
      </w:pPr>
      <w:bookmarkStart w:id="33" w:name="_Ref431060086"/>
      <w:r>
        <w:t xml:space="preserve">Table </w:t>
      </w:r>
      <w:fldSimple w:instr=" STYLEREF 1 \s ">
        <w:r w:rsidR="002042F5">
          <w:rPr>
            <w:noProof/>
          </w:rPr>
          <w:t>0</w:t>
        </w:r>
      </w:fldSimple>
      <w:r>
        <w:t>.</w:t>
      </w:r>
      <w:fldSimple w:instr=" SEQ Table \* ARABIC \s 1 ">
        <w:r w:rsidR="002042F5">
          <w:rPr>
            <w:noProof/>
          </w:rPr>
          <w:t>2</w:t>
        </w:r>
      </w:fldSimple>
      <w:bookmarkEnd w:id="33"/>
      <w:r>
        <w:t>: Re-organized Event Data in Customer View From</w:t>
      </w:r>
    </w:p>
    <w:p w:rsidR="0087113B" w:rsidRPr="00664C59" w:rsidRDefault="0087113B" w:rsidP="0087113B">
      <w:pPr>
        <w:spacing w:after="0" w:afterAutospacing="0"/>
        <w:jc w:val="left"/>
        <w:rPr>
          <w:sz w:val="24"/>
          <w:szCs w:val="24"/>
          <w:lang w:eastAsia="es-C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13"/>
        <w:gridCol w:w="1872"/>
        <w:gridCol w:w="1878"/>
        <w:gridCol w:w="1848"/>
      </w:tblGrid>
      <w:tr w:rsidR="0087113B" w:rsidRPr="0087113B" w:rsidTr="00664C59">
        <w:trPr>
          <w:jc w:val="center"/>
        </w:trPr>
        <w:tc>
          <w:tcPr>
            <w:tcW w:w="0" w:type="auto"/>
            <w:tcBorders>
              <w:top w:val="single" w:sz="6" w:space="0" w:color="4F81BD"/>
              <w:left w:val="single" w:sz="6" w:space="0" w:color="4F81BD"/>
              <w:bottom w:val="single" w:sz="6" w:space="0" w:color="4F81BD"/>
              <w:right w:val="single" w:sz="2" w:space="0" w:color="000000"/>
            </w:tcBorders>
            <w:shd w:val="clear" w:color="auto" w:fill="4F81BD"/>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b/>
                <w:bCs/>
                <w:color w:val="000000"/>
                <w:lang w:val="es-CL" w:eastAsia="es-CL"/>
              </w:rPr>
              <w:t>Cliente</w:t>
            </w:r>
          </w:p>
        </w:tc>
        <w:tc>
          <w:tcPr>
            <w:tcW w:w="0" w:type="auto"/>
            <w:tcBorders>
              <w:top w:val="single" w:sz="6" w:space="0" w:color="4F81BD"/>
              <w:left w:val="single" w:sz="2" w:space="0" w:color="000000"/>
              <w:bottom w:val="single" w:sz="6" w:space="0" w:color="4F81BD"/>
              <w:right w:val="single" w:sz="2" w:space="0" w:color="000000"/>
            </w:tcBorders>
            <w:shd w:val="clear" w:color="auto" w:fill="4F81BD"/>
            <w:tcMar>
              <w:top w:w="0" w:type="dxa"/>
              <w:left w:w="120" w:type="dxa"/>
              <w:bottom w:w="0" w:type="dxa"/>
              <w:right w:w="120" w:type="dxa"/>
            </w:tcMar>
            <w:hideMark/>
          </w:tcPr>
          <w:p w:rsidR="0087113B" w:rsidRPr="0087113B" w:rsidRDefault="0087113B" w:rsidP="0087113B">
            <w:pPr>
              <w:spacing w:after="0" w:afterAutospacing="0"/>
              <w:jc w:val="left"/>
              <w:rPr>
                <w:sz w:val="24"/>
                <w:szCs w:val="24"/>
                <w:lang w:val="es-CL" w:eastAsia="es-CL"/>
              </w:rPr>
            </w:pPr>
            <w:r>
              <w:rPr>
                <w:b/>
                <w:bCs/>
                <w:color w:val="000000"/>
                <w:lang w:val="es-CL" w:eastAsia="es-CL"/>
              </w:rPr>
              <w:t>Llega</w:t>
            </w:r>
            <w:r w:rsidRPr="0087113B">
              <w:rPr>
                <w:b/>
                <w:bCs/>
                <w:color w:val="000000"/>
                <w:lang w:val="es-CL" w:eastAsia="es-CL"/>
              </w:rPr>
              <w:t xml:space="preserve"> a </w:t>
            </w:r>
            <w:r>
              <w:rPr>
                <w:b/>
                <w:bCs/>
                <w:color w:val="000000"/>
                <w:lang w:val="es-CL" w:eastAsia="es-CL"/>
              </w:rPr>
              <w:t xml:space="preserve">la </w:t>
            </w:r>
            <w:r w:rsidRPr="0087113B">
              <w:rPr>
                <w:b/>
                <w:bCs/>
                <w:color w:val="000000"/>
                <w:lang w:val="es-CL" w:eastAsia="es-CL"/>
              </w:rPr>
              <w:t>Tienda</w:t>
            </w:r>
          </w:p>
        </w:tc>
        <w:tc>
          <w:tcPr>
            <w:tcW w:w="0" w:type="auto"/>
            <w:tcBorders>
              <w:top w:val="single" w:sz="6" w:space="0" w:color="4F81BD"/>
              <w:left w:val="single" w:sz="2" w:space="0" w:color="000000"/>
              <w:bottom w:val="single" w:sz="6" w:space="0" w:color="4F81BD"/>
              <w:right w:val="single" w:sz="2" w:space="0" w:color="000000"/>
            </w:tcBorders>
            <w:shd w:val="clear" w:color="auto" w:fill="4F81BD"/>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b/>
                <w:bCs/>
                <w:color w:val="000000"/>
                <w:lang w:val="es-CL" w:eastAsia="es-CL"/>
              </w:rPr>
              <w:t>Entra en Servicio</w:t>
            </w:r>
          </w:p>
        </w:tc>
        <w:tc>
          <w:tcPr>
            <w:tcW w:w="0" w:type="auto"/>
            <w:tcBorders>
              <w:top w:val="single" w:sz="6" w:space="0" w:color="4F81BD"/>
              <w:left w:val="single" w:sz="2" w:space="0" w:color="000000"/>
              <w:bottom w:val="single" w:sz="6" w:space="0" w:color="4F81BD"/>
              <w:right w:val="single" w:sz="6" w:space="0" w:color="4F81BD"/>
            </w:tcBorders>
            <w:shd w:val="clear" w:color="auto" w:fill="4F81BD"/>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b/>
                <w:bCs/>
                <w:color w:val="000000"/>
                <w:lang w:val="es-CL" w:eastAsia="es-CL"/>
              </w:rPr>
              <w:t>Sale de la Tienda</w:t>
            </w:r>
          </w:p>
        </w:tc>
      </w:tr>
      <w:tr w:rsidR="0087113B" w:rsidRPr="0087113B" w:rsidTr="00664C59">
        <w:trPr>
          <w:jc w:val="center"/>
        </w:trPr>
        <w:tc>
          <w:tcPr>
            <w:tcW w:w="0" w:type="auto"/>
            <w:tcBorders>
              <w:top w:val="single" w:sz="6" w:space="0" w:color="4F81BD"/>
              <w:left w:val="single" w:sz="6" w:space="0" w:color="95B3D7"/>
              <w:bottom w:val="single" w:sz="6" w:space="0" w:color="95B3D7"/>
              <w:right w:val="single" w:sz="6" w:space="0" w:color="95B3D7"/>
            </w:tcBorders>
            <w:shd w:val="clear" w:color="auto" w:fill="DBE5F1"/>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1</w:t>
            </w:r>
          </w:p>
        </w:tc>
        <w:tc>
          <w:tcPr>
            <w:tcW w:w="0" w:type="auto"/>
            <w:tcBorders>
              <w:top w:val="single" w:sz="6" w:space="0" w:color="4F81BD"/>
              <w:left w:val="single" w:sz="6" w:space="0" w:color="95B3D7"/>
              <w:bottom w:val="single" w:sz="6" w:space="0" w:color="95B3D7"/>
              <w:right w:val="single" w:sz="6" w:space="0" w:color="95B3D7"/>
            </w:tcBorders>
            <w:shd w:val="clear" w:color="auto" w:fill="DBE5F1"/>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0.00</w:t>
            </w:r>
          </w:p>
        </w:tc>
        <w:tc>
          <w:tcPr>
            <w:tcW w:w="0" w:type="auto"/>
            <w:tcBorders>
              <w:top w:val="single" w:sz="6" w:space="0" w:color="4F81BD"/>
              <w:left w:val="single" w:sz="6" w:space="0" w:color="95B3D7"/>
              <w:bottom w:val="single" w:sz="6" w:space="0" w:color="95B3D7"/>
              <w:right w:val="single" w:sz="6" w:space="0" w:color="95B3D7"/>
            </w:tcBorders>
            <w:shd w:val="clear" w:color="auto" w:fill="DBE5F1"/>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0.00</w:t>
            </w:r>
          </w:p>
        </w:tc>
        <w:tc>
          <w:tcPr>
            <w:tcW w:w="0" w:type="auto"/>
            <w:tcBorders>
              <w:top w:val="single" w:sz="6" w:space="0" w:color="4F81BD"/>
              <w:left w:val="single" w:sz="6" w:space="0" w:color="95B3D7"/>
              <w:bottom w:val="single" w:sz="6" w:space="0" w:color="95B3D7"/>
              <w:right w:val="single" w:sz="6" w:space="0" w:color="95B3D7"/>
            </w:tcBorders>
            <w:shd w:val="clear" w:color="auto" w:fill="DBE5F1"/>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8.36</w:t>
            </w:r>
          </w:p>
        </w:tc>
      </w:tr>
      <w:tr w:rsidR="0087113B" w:rsidRPr="0087113B" w:rsidTr="00664C59">
        <w:trPr>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2</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9.01</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9.01</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19.36</w:t>
            </w:r>
          </w:p>
        </w:tc>
      </w:tr>
      <w:tr w:rsidR="0087113B" w:rsidRPr="0087113B" w:rsidTr="00664C59">
        <w:trPr>
          <w:jc w:val="center"/>
        </w:trPr>
        <w:tc>
          <w:tcPr>
            <w:tcW w:w="0" w:type="auto"/>
            <w:tcBorders>
              <w:top w:val="single" w:sz="6" w:space="0" w:color="95B3D7"/>
              <w:left w:val="single" w:sz="6" w:space="0" w:color="95B3D7"/>
              <w:bottom w:val="single" w:sz="6" w:space="0" w:color="95B3D7"/>
              <w:right w:val="single" w:sz="6" w:space="0" w:color="95B3D7"/>
            </w:tcBorders>
            <w:shd w:val="clear" w:color="auto" w:fill="DBE5F1"/>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3</w:t>
            </w:r>
          </w:p>
        </w:tc>
        <w:tc>
          <w:tcPr>
            <w:tcW w:w="0" w:type="auto"/>
            <w:tcBorders>
              <w:top w:val="single" w:sz="6" w:space="0" w:color="95B3D7"/>
              <w:left w:val="single" w:sz="6" w:space="0" w:color="95B3D7"/>
              <w:bottom w:val="single" w:sz="6" w:space="0" w:color="95B3D7"/>
              <w:right w:val="single" w:sz="6" w:space="0" w:color="95B3D7"/>
            </w:tcBorders>
            <w:shd w:val="clear" w:color="auto" w:fill="DBE5F1"/>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9.98</w:t>
            </w:r>
          </w:p>
        </w:tc>
        <w:tc>
          <w:tcPr>
            <w:tcW w:w="0" w:type="auto"/>
            <w:tcBorders>
              <w:top w:val="single" w:sz="6" w:space="0" w:color="95B3D7"/>
              <w:left w:val="single" w:sz="6" w:space="0" w:color="95B3D7"/>
              <w:bottom w:val="single" w:sz="6" w:space="0" w:color="95B3D7"/>
              <w:right w:val="single" w:sz="6" w:space="0" w:color="95B3D7"/>
            </w:tcBorders>
            <w:shd w:val="clear" w:color="auto" w:fill="DBE5F1"/>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19.36</w:t>
            </w:r>
          </w:p>
        </w:tc>
        <w:tc>
          <w:tcPr>
            <w:tcW w:w="0" w:type="auto"/>
            <w:tcBorders>
              <w:top w:val="single" w:sz="6" w:space="0" w:color="95B3D7"/>
              <w:left w:val="single" w:sz="6" w:space="0" w:color="95B3D7"/>
              <w:bottom w:val="single" w:sz="6" w:space="0" w:color="95B3D7"/>
              <w:right w:val="single" w:sz="6" w:space="0" w:color="95B3D7"/>
            </w:tcBorders>
            <w:shd w:val="clear" w:color="auto" w:fill="DBE5F1"/>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27.22</w:t>
            </w:r>
          </w:p>
        </w:tc>
      </w:tr>
      <w:tr w:rsidR="0087113B" w:rsidRPr="0087113B" w:rsidTr="00664C59">
        <w:trPr>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4</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13.50</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27.22</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33.82</w:t>
            </w:r>
          </w:p>
        </w:tc>
      </w:tr>
      <w:tr w:rsidR="0087113B" w:rsidRPr="0087113B" w:rsidTr="00664C59">
        <w:trPr>
          <w:jc w:val="center"/>
        </w:trPr>
        <w:tc>
          <w:tcPr>
            <w:tcW w:w="0" w:type="auto"/>
            <w:tcBorders>
              <w:top w:val="single" w:sz="6" w:space="0" w:color="95B3D7"/>
              <w:left w:val="single" w:sz="6" w:space="0" w:color="95B3D7"/>
              <w:bottom w:val="single" w:sz="6" w:space="0" w:color="95B3D7"/>
              <w:right w:val="single" w:sz="6" w:space="0" w:color="95B3D7"/>
            </w:tcBorders>
            <w:shd w:val="clear" w:color="auto" w:fill="DBE5F1"/>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5</w:t>
            </w:r>
          </w:p>
        </w:tc>
        <w:tc>
          <w:tcPr>
            <w:tcW w:w="0" w:type="auto"/>
            <w:tcBorders>
              <w:top w:val="single" w:sz="6" w:space="0" w:color="95B3D7"/>
              <w:left w:val="single" w:sz="6" w:space="0" w:color="95B3D7"/>
              <w:bottom w:val="single" w:sz="6" w:space="0" w:color="95B3D7"/>
              <w:right w:val="single" w:sz="6" w:space="0" w:color="95B3D7"/>
            </w:tcBorders>
            <w:shd w:val="clear" w:color="auto" w:fill="DBE5F1"/>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23.07</w:t>
            </w:r>
          </w:p>
        </w:tc>
        <w:tc>
          <w:tcPr>
            <w:tcW w:w="0" w:type="auto"/>
            <w:tcBorders>
              <w:top w:val="single" w:sz="6" w:space="0" w:color="95B3D7"/>
              <w:left w:val="single" w:sz="6" w:space="0" w:color="95B3D7"/>
              <w:bottom w:val="single" w:sz="6" w:space="0" w:color="95B3D7"/>
              <w:right w:val="single" w:sz="6" w:space="0" w:color="95B3D7"/>
            </w:tcBorders>
            <w:shd w:val="clear" w:color="auto" w:fill="DBE5F1"/>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33.82</w:t>
            </w:r>
          </w:p>
        </w:tc>
        <w:tc>
          <w:tcPr>
            <w:tcW w:w="0" w:type="auto"/>
            <w:tcBorders>
              <w:top w:val="single" w:sz="6" w:space="0" w:color="95B3D7"/>
              <w:left w:val="single" w:sz="6" w:space="0" w:color="95B3D7"/>
              <w:bottom w:val="single" w:sz="6" w:space="0" w:color="95B3D7"/>
              <w:right w:val="single" w:sz="6" w:space="0" w:color="95B3D7"/>
            </w:tcBorders>
            <w:shd w:val="clear" w:color="auto" w:fill="DBE5F1"/>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w:t>
            </w:r>
          </w:p>
        </w:tc>
      </w:tr>
      <w:tr w:rsidR="0087113B" w:rsidRPr="0087113B" w:rsidTr="00664C59">
        <w:trPr>
          <w:trHeight w:val="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6</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38.18</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87113B" w:rsidRPr="0087113B" w:rsidRDefault="0087113B" w:rsidP="0087113B">
            <w:pPr>
              <w:spacing w:after="0" w:afterAutospacing="0"/>
              <w:jc w:val="center"/>
              <w:rPr>
                <w:sz w:val="24"/>
                <w:szCs w:val="24"/>
                <w:lang w:val="es-CL" w:eastAsia="es-CL"/>
              </w:rPr>
            </w:pPr>
            <w:r w:rsidRPr="0087113B">
              <w:rPr>
                <w:color w:val="000000"/>
                <w:lang w:val="es-CL" w:eastAsia="es-CL"/>
              </w:rPr>
              <w:t>??</w:t>
            </w:r>
          </w:p>
        </w:tc>
      </w:tr>
    </w:tbl>
    <w:p w:rsidR="0087113B" w:rsidRPr="00664C59" w:rsidRDefault="0087113B" w:rsidP="00664C59">
      <w:pPr>
        <w:jc w:val="center"/>
      </w:pPr>
    </w:p>
    <w:p w:rsidR="00F04AD2" w:rsidRPr="00664C59" w:rsidRDefault="00F04AD2" w:rsidP="007D239B">
      <w:pPr>
        <w:spacing w:before="240"/>
        <w:rPr>
          <w:b/>
          <w:lang w:val="es-CL"/>
        </w:rPr>
      </w:pPr>
      <w:r w:rsidRPr="00664C59">
        <w:rPr>
          <w:b/>
          <w:lang w:val="es-CL"/>
        </w:rPr>
        <w:t>Performance Measure Calculations</w:t>
      </w:r>
    </w:p>
    <w:p w:rsidR="00F04AD2" w:rsidRPr="00664C59" w:rsidRDefault="0087113B" w:rsidP="00616B35">
      <w:pPr>
        <w:rPr>
          <w:lang w:val="es-CL"/>
        </w:rPr>
      </w:pPr>
      <w:r w:rsidRPr="00664C59">
        <w:rPr>
          <w:color w:val="000000"/>
          <w:lang w:val="es-CL"/>
        </w:rPr>
        <w:t>Co</w:t>
      </w:r>
      <w:r w:rsidR="009F5404" w:rsidRPr="00664C59">
        <w:rPr>
          <w:color w:val="000000"/>
          <w:lang w:val="es-CL"/>
        </w:rPr>
        <w:t>n los datos organizados desde el</w:t>
      </w:r>
      <w:r w:rsidRPr="00664C59">
        <w:rPr>
          <w:color w:val="000000"/>
          <w:lang w:val="es-CL"/>
        </w:rPr>
        <w:t xml:space="preserve"> punto de vista de la</w:t>
      </w:r>
      <w:r w:rsidR="009F5404">
        <w:rPr>
          <w:color w:val="000000"/>
          <w:lang w:val="es-CL"/>
        </w:rPr>
        <w:t>s</w:t>
      </w:r>
      <w:r w:rsidRPr="00664C59">
        <w:rPr>
          <w:color w:val="000000"/>
          <w:lang w:val="es-CL"/>
        </w:rPr>
        <w:t xml:space="preserve"> entidad</w:t>
      </w:r>
      <w:r w:rsidR="009F5404">
        <w:rPr>
          <w:color w:val="000000"/>
          <w:lang w:val="es-CL"/>
        </w:rPr>
        <w:t>es</w:t>
      </w:r>
      <w:r w:rsidRPr="00664C59">
        <w:rPr>
          <w:color w:val="000000"/>
          <w:lang w:val="es-CL"/>
        </w:rPr>
        <w:t xml:space="preserve">, podemos calcular fácilmente un conjunto de indicadores de desempeño. </w:t>
      </w:r>
    </w:p>
    <w:p w:rsidR="00F04AD2" w:rsidRPr="00664C59" w:rsidRDefault="009F5404" w:rsidP="00284D09">
      <w:pPr>
        <w:pStyle w:val="JRList"/>
        <w:rPr>
          <w:lang w:val="es-CL"/>
        </w:rPr>
      </w:pPr>
      <w:r w:rsidRPr="00664C59">
        <w:rPr>
          <w:b/>
          <w:bCs/>
          <w:color w:val="000000"/>
          <w:szCs w:val="22"/>
          <w:lang w:val="es-CL"/>
        </w:rPr>
        <w:t>Producción</w:t>
      </w:r>
      <w:r w:rsidRPr="00664C59">
        <w:rPr>
          <w:color w:val="000000"/>
          <w:szCs w:val="22"/>
          <w:lang w:val="es-CL"/>
        </w:rPr>
        <w:t>:  Número de personas atendidas</w:t>
      </w:r>
    </w:p>
    <w:p w:rsidR="009F5404" w:rsidRDefault="009F5404" w:rsidP="00664C59">
      <w:pPr>
        <w:pStyle w:val="JRList"/>
        <w:numPr>
          <w:ilvl w:val="0"/>
          <w:numId w:val="0"/>
        </w:numPr>
        <w:ind w:left="720"/>
        <w:rPr>
          <w:lang w:val="es-CL"/>
        </w:rPr>
      </w:pPr>
      <w:r w:rsidRPr="00664C59">
        <w:rPr>
          <w:color w:val="000000"/>
          <w:szCs w:val="22"/>
          <w:lang w:val="es-CL"/>
        </w:rPr>
        <w:t xml:space="preserve">Este indicador puede ser calculado fácilmente mirando el número de clientes que han dejado el sistema durante el periodo de la simulación. En nuestro ejemplo, cuatro personas fueron atendidas en 40 minutos o el </w:t>
      </w:r>
      <w:r>
        <w:rPr>
          <w:color w:val="000000"/>
          <w:szCs w:val="22"/>
          <w:lang w:val="es-CL"/>
        </w:rPr>
        <w:t>sistema</w:t>
      </w:r>
      <w:r w:rsidRPr="00664C59">
        <w:rPr>
          <w:color w:val="000000"/>
          <w:szCs w:val="22"/>
          <w:lang w:val="es-CL"/>
        </w:rPr>
        <w:t xml:space="preserve"> tuvo una tasa de producción de seis clientes por hora (por ejemplo 4 clientes/40 minutos * 60 minutos/hora)</w:t>
      </w:r>
      <w:r w:rsidRPr="00664C59" w:rsidDel="009F5404">
        <w:rPr>
          <w:lang w:val="es-CL"/>
        </w:rPr>
        <w:t xml:space="preserve"> </w:t>
      </w:r>
    </w:p>
    <w:p w:rsidR="00F04AD2" w:rsidRPr="00664C59" w:rsidRDefault="00F04AD2" w:rsidP="00664C59">
      <w:pPr>
        <w:pStyle w:val="JRList"/>
        <w:numPr>
          <w:ilvl w:val="0"/>
          <w:numId w:val="0"/>
        </w:numPr>
        <w:ind w:left="720"/>
        <w:rPr>
          <w:lang w:val="es-CL"/>
        </w:rPr>
      </w:pPr>
    </w:p>
    <w:p w:rsidR="009F5404" w:rsidRPr="00664C59" w:rsidRDefault="009F5404" w:rsidP="00284D09">
      <w:pPr>
        <w:pStyle w:val="JRList"/>
        <w:rPr>
          <w:lang w:val="es-CL"/>
        </w:rPr>
      </w:pPr>
      <w:r w:rsidRPr="00664C59">
        <w:rPr>
          <w:b/>
          <w:bCs/>
          <w:color w:val="000000"/>
          <w:szCs w:val="22"/>
          <w:lang w:val="es-CL"/>
        </w:rPr>
        <w:t>Tiempo de Flujo, Tiempo de Ciclo</w:t>
      </w:r>
      <w:r w:rsidRPr="00664C59">
        <w:rPr>
          <w:color w:val="000000"/>
          <w:szCs w:val="22"/>
          <w:lang w:val="es-CL"/>
        </w:rPr>
        <w:t>: Tiempo en el sistema</w:t>
      </w:r>
    </w:p>
    <w:p w:rsidR="009F5404" w:rsidRPr="00664C59" w:rsidRDefault="009F5404" w:rsidP="00664C59">
      <w:pPr>
        <w:pStyle w:val="NormalWeb"/>
        <w:spacing w:after="0" w:afterAutospacing="0"/>
        <w:ind w:left="720"/>
        <w:rPr>
          <w:lang w:val="es-CL"/>
        </w:rPr>
      </w:pPr>
      <w:r w:rsidRPr="00664C59">
        <w:rPr>
          <w:color w:val="000000"/>
          <w:sz w:val="22"/>
          <w:szCs w:val="22"/>
          <w:lang w:val="es-CL"/>
        </w:rPr>
        <w:t>El tiempo en el sistema es calculado tomando el promedio de la diferencia entre el momento en que el cliente entra al sistema y cuando lo deja. Nuevamente, sólo cuatro clientes dejaron el sistema, contribuyendo al tiempo promedio en el sistema tal como se puede ver en la Tabla 1.3</w:t>
      </w:r>
    </w:p>
    <w:p w:rsidR="00F04AD2" w:rsidRPr="00664C59" w:rsidRDefault="00F04AD2" w:rsidP="00664C59">
      <w:pPr>
        <w:pStyle w:val="JRList"/>
        <w:numPr>
          <w:ilvl w:val="0"/>
          <w:numId w:val="0"/>
        </w:numPr>
        <w:ind w:left="720"/>
        <w:rPr>
          <w:lang w:val="es-CL"/>
        </w:rPr>
      </w:pPr>
    </w:p>
    <w:p w:rsidR="00F04AD2" w:rsidRDefault="00F04AD2" w:rsidP="00284D09">
      <w:pPr>
        <w:pStyle w:val="Descripcin"/>
      </w:pPr>
      <w:bookmarkStart w:id="34" w:name="_Ref431075165"/>
      <w:r>
        <w:t xml:space="preserve">Table </w:t>
      </w:r>
      <w:fldSimple w:instr=" STYLEREF 1 \s ">
        <w:r w:rsidR="002042F5">
          <w:rPr>
            <w:noProof/>
          </w:rPr>
          <w:t>0</w:t>
        </w:r>
      </w:fldSimple>
      <w:r>
        <w:t>.</w:t>
      </w:r>
      <w:fldSimple w:instr=" SEQ Table \* ARABIC \s 1 ">
        <w:r w:rsidR="002042F5">
          <w:rPr>
            <w:noProof/>
          </w:rPr>
          <w:t>3</w:t>
        </w:r>
      </w:fldSimple>
      <w:bookmarkEnd w:id="34"/>
      <w:r>
        <w:t>: Calculating Average Time in System for the Ice Cream Store</w:t>
      </w:r>
    </w:p>
    <w:p w:rsidR="009F5404" w:rsidRPr="00664C59" w:rsidRDefault="009F5404" w:rsidP="009F5404">
      <w:pPr>
        <w:spacing w:after="0" w:afterAutospacing="0"/>
        <w:jc w:val="left"/>
        <w:rPr>
          <w:sz w:val="24"/>
          <w:szCs w:val="24"/>
          <w:lang w:eastAsia="es-C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78"/>
        <w:gridCol w:w="1194"/>
        <w:gridCol w:w="1194"/>
        <w:gridCol w:w="1194"/>
        <w:gridCol w:w="3210"/>
      </w:tblGrid>
      <w:tr w:rsidR="009F5404" w:rsidRPr="009F5404" w:rsidTr="00664C5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9F5404" w:rsidRPr="009F5404" w:rsidRDefault="009F5404" w:rsidP="009F5404">
            <w:pPr>
              <w:spacing w:after="0" w:afterAutospacing="0"/>
              <w:jc w:val="center"/>
              <w:rPr>
                <w:sz w:val="24"/>
                <w:szCs w:val="24"/>
                <w:lang w:val="es-CL" w:eastAsia="es-CL"/>
              </w:rPr>
            </w:pPr>
            <w:r w:rsidRPr="009F5404">
              <w:rPr>
                <w:b/>
                <w:bCs/>
                <w:color w:val="000000"/>
                <w:lang w:val="es-CL" w:eastAsia="es-CL"/>
              </w:rPr>
              <w:t>Cliente 1</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9F5404" w:rsidRPr="009F5404" w:rsidRDefault="009F5404" w:rsidP="009F5404">
            <w:pPr>
              <w:spacing w:after="0" w:afterAutospacing="0"/>
              <w:jc w:val="center"/>
              <w:rPr>
                <w:sz w:val="24"/>
                <w:szCs w:val="24"/>
                <w:lang w:val="es-CL" w:eastAsia="es-CL"/>
              </w:rPr>
            </w:pPr>
            <w:r w:rsidRPr="009F5404">
              <w:rPr>
                <w:b/>
                <w:bCs/>
                <w:color w:val="000000"/>
                <w:lang w:val="es-CL" w:eastAsia="es-CL"/>
              </w:rPr>
              <w:t>Cliente 2</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9F5404" w:rsidRPr="009F5404" w:rsidRDefault="009F5404" w:rsidP="009F5404">
            <w:pPr>
              <w:spacing w:after="0" w:afterAutospacing="0"/>
              <w:jc w:val="center"/>
              <w:rPr>
                <w:sz w:val="24"/>
                <w:szCs w:val="24"/>
                <w:lang w:val="es-CL" w:eastAsia="es-CL"/>
              </w:rPr>
            </w:pPr>
            <w:r w:rsidRPr="009F5404">
              <w:rPr>
                <w:b/>
                <w:bCs/>
                <w:color w:val="000000"/>
                <w:lang w:val="es-CL" w:eastAsia="es-CL"/>
              </w:rPr>
              <w:t>Cliente 3</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9F5404" w:rsidRPr="009F5404" w:rsidRDefault="009F5404" w:rsidP="009F5404">
            <w:pPr>
              <w:spacing w:after="0" w:afterAutospacing="0"/>
              <w:jc w:val="center"/>
              <w:rPr>
                <w:sz w:val="24"/>
                <w:szCs w:val="24"/>
                <w:lang w:val="es-CL" w:eastAsia="es-CL"/>
              </w:rPr>
            </w:pPr>
            <w:r w:rsidRPr="009F5404">
              <w:rPr>
                <w:b/>
                <w:bCs/>
                <w:color w:val="000000"/>
                <w:lang w:val="es-CL" w:eastAsia="es-CL"/>
              </w:rPr>
              <w:t>Cliente 4</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9F5404" w:rsidRPr="009F5404" w:rsidRDefault="009F5404" w:rsidP="009F5404">
            <w:pPr>
              <w:spacing w:after="0" w:afterAutospacing="0"/>
              <w:jc w:val="center"/>
              <w:rPr>
                <w:sz w:val="24"/>
                <w:szCs w:val="24"/>
                <w:lang w:val="es-CL" w:eastAsia="es-CL"/>
              </w:rPr>
            </w:pPr>
            <w:r w:rsidRPr="009F5404">
              <w:rPr>
                <w:b/>
                <w:bCs/>
                <w:color w:val="000000"/>
                <w:lang w:val="es-CL" w:eastAsia="es-CL"/>
              </w:rPr>
              <w:t>Tiempo Promedio en el Sistema</w:t>
            </w:r>
          </w:p>
        </w:tc>
      </w:tr>
      <w:tr w:rsidR="009F5404" w:rsidRPr="009F5404"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F5404" w:rsidRPr="009F5404" w:rsidRDefault="009F5404" w:rsidP="009F5404">
            <w:pPr>
              <w:spacing w:after="0" w:afterAutospacing="0"/>
              <w:jc w:val="center"/>
              <w:rPr>
                <w:sz w:val="24"/>
                <w:szCs w:val="24"/>
                <w:lang w:val="es-CL" w:eastAsia="es-CL"/>
              </w:rPr>
            </w:pPr>
            <w:r w:rsidRPr="009F5404">
              <w:rPr>
                <w:color w:val="000000"/>
                <w:lang w:val="es-CL" w:eastAsia="es-CL"/>
              </w:rPr>
              <w:t>8.36-0.0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F5404" w:rsidRPr="009F5404" w:rsidRDefault="009F5404" w:rsidP="009F5404">
            <w:pPr>
              <w:spacing w:after="0" w:afterAutospacing="0"/>
              <w:jc w:val="center"/>
              <w:rPr>
                <w:sz w:val="24"/>
                <w:szCs w:val="24"/>
                <w:lang w:val="es-CL" w:eastAsia="es-CL"/>
              </w:rPr>
            </w:pPr>
            <w:r w:rsidRPr="009F5404">
              <w:rPr>
                <w:color w:val="000000"/>
                <w:lang w:val="es-CL" w:eastAsia="es-CL"/>
              </w:rPr>
              <w:t>19.36-9.01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F5404" w:rsidRPr="009F5404" w:rsidRDefault="009F5404" w:rsidP="009F5404">
            <w:pPr>
              <w:spacing w:after="0" w:afterAutospacing="0"/>
              <w:jc w:val="center"/>
              <w:rPr>
                <w:sz w:val="24"/>
                <w:szCs w:val="24"/>
                <w:lang w:val="es-CL" w:eastAsia="es-CL"/>
              </w:rPr>
            </w:pPr>
            <w:r w:rsidRPr="009F5404">
              <w:rPr>
                <w:color w:val="000000"/>
                <w:lang w:val="es-CL" w:eastAsia="es-CL"/>
              </w:rPr>
              <w:t>27.22-9.98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F5404" w:rsidRPr="009F5404" w:rsidRDefault="009F5404" w:rsidP="009F5404">
            <w:pPr>
              <w:spacing w:after="0" w:afterAutospacing="0"/>
              <w:jc w:val="center"/>
              <w:rPr>
                <w:sz w:val="24"/>
                <w:szCs w:val="24"/>
                <w:lang w:val="es-CL" w:eastAsia="es-CL"/>
              </w:rPr>
            </w:pPr>
            <w:r w:rsidRPr="009F5404">
              <w:rPr>
                <w:color w:val="000000"/>
                <w:lang w:val="es-CL" w:eastAsia="es-CL"/>
              </w:rPr>
              <w:t>33.82-13.5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F5404" w:rsidRPr="009F5404" w:rsidRDefault="009F5404" w:rsidP="009F5404">
            <w:pPr>
              <w:spacing w:after="0" w:afterAutospacing="0"/>
              <w:jc w:val="center"/>
              <w:rPr>
                <w:sz w:val="24"/>
                <w:szCs w:val="24"/>
                <w:lang w:val="es-CL" w:eastAsia="es-CL"/>
              </w:rPr>
            </w:pPr>
            <w:r w:rsidRPr="009F5404">
              <w:rPr>
                <w:color w:val="000000"/>
                <w:lang w:val="es-CL" w:eastAsia="es-CL"/>
              </w:rPr>
              <w:t>56.27/4 = 14.07 minutos</w:t>
            </w:r>
          </w:p>
        </w:tc>
      </w:tr>
    </w:tbl>
    <w:p w:rsidR="009F5404" w:rsidRPr="009F5404" w:rsidRDefault="009F5404" w:rsidP="009F5404">
      <w:pPr>
        <w:spacing w:after="0" w:afterAutospacing="0"/>
        <w:jc w:val="left"/>
        <w:rPr>
          <w:sz w:val="24"/>
          <w:szCs w:val="24"/>
          <w:lang w:val="es-CL" w:eastAsia="es-CL"/>
        </w:rPr>
      </w:pPr>
    </w:p>
    <w:p w:rsidR="00F04AD2" w:rsidRDefault="00F04AD2" w:rsidP="00664C59">
      <w:pPr>
        <w:pStyle w:val="JRList"/>
        <w:numPr>
          <w:ilvl w:val="0"/>
          <w:numId w:val="0"/>
        </w:numPr>
      </w:pPr>
    </w:p>
    <w:p w:rsidR="009F5404" w:rsidRDefault="009F5404" w:rsidP="00664C59">
      <w:pPr>
        <w:pStyle w:val="JRList"/>
        <w:numPr>
          <w:ilvl w:val="0"/>
          <w:numId w:val="91"/>
        </w:numPr>
        <w:rPr>
          <w:b/>
          <w:lang w:val="es-CL"/>
        </w:rPr>
      </w:pPr>
      <w:r w:rsidRPr="00664C59">
        <w:rPr>
          <w:b/>
          <w:bCs/>
          <w:color w:val="000000"/>
          <w:szCs w:val="22"/>
          <w:lang w:val="es-CL"/>
        </w:rPr>
        <w:t>Tiempo Agregado sin valor</w:t>
      </w:r>
      <w:r w:rsidRPr="00664C59">
        <w:rPr>
          <w:color w:val="000000"/>
          <w:szCs w:val="22"/>
          <w:lang w:val="es-CL"/>
        </w:rPr>
        <w:t>: Tiempo de Espera en Cola</w:t>
      </w:r>
      <w:r w:rsidRPr="00664C59">
        <w:rPr>
          <w:b/>
          <w:lang w:val="es-CL"/>
        </w:rPr>
        <w:t xml:space="preserve"> </w:t>
      </w:r>
    </w:p>
    <w:p w:rsidR="00F04AD2" w:rsidRPr="00664C59" w:rsidRDefault="006F48AC" w:rsidP="00664C59">
      <w:pPr>
        <w:pStyle w:val="JRList"/>
        <w:numPr>
          <w:ilvl w:val="0"/>
          <w:numId w:val="0"/>
        </w:numPr>
        <w:ind w:left="720"/>
        <w:rPr>
          <w:lang w:val="es-CL"/>
        </w:rPr>
      </w:pPr>
      <w:r w:rsidRPr="00664C59">
        <w:rPr>
          <w:color w:val="000000"/>
          <w:szCs w:val="22"/>
          <w:lang w:val="es-CL"/>
        </w:rPr>
        <w:lastRenderedPageBreak/>
        <w:t>El tiempo en cola representa el tiempo que los clientes esperaron en cola antes de ser atendidos por el heladero. Se calcula promediando las diferencias entre cuando el cliente llega a la heladería y cuando comienza a ser atendido. Durante nuestra ventana de observación, cinco clientes entraron en servicio como se puede apreciar en la Tabla 1.4.</w:t>
      </w:r>
    </w:p>
    <w:p w:rsidR="00F04AD2" w:rsidRDefault="00F04AD2" w:rsidP="003C5BB1">
      <w:pPr>
        <w:pStyle w:val="Descripcin"/>
      </w:pPr>
      <w:bookmarkStart w:id="35" w:name="_Ref431075637"/>
      <w:r>
        <w:t xml:space="preserve">Table </w:t>
      </w:r>
      <w:fldSimple w:instr=" STYLEREF 1 \s ">
        <w:r w:rsidR="002042F5">
          <w:rPr>
            <w:noProof/>
          </w:rPr>
          <w:t>0</w:t>
        </w:r>
      </w:fldSimple>
      <w:r>
        <w:t>.</w:t>
      </w:r>
      <w:fldSimple w:instr=" SEQ Table \* ARABIC \s 1 ">
        <w:r w:rsidR="002042F5">
          <w:rPr>
            <w:noProof/>
          </w:rPr>
          <w:t>4</w:t>
        </w:r>
      </w:fldSimple>
      <w:bookmarkEnd w:id="35"/>
      <w:r>
        <w:t>: Calculating Average Waiting Time in the Queue</w:t>
      </w:r>
    </w:p>
    <w:p w:rsidR="006F48AC" w:rsidRPr="00664C59" w:rsidRDefault="006F48AC" w:rsidP="006F48AC">
      <w:pPr>
        <w:spacing w:after="0" w:afterAutospacing="0"/>
        <w:jc w:val="left"/>
        <w:rPr>
          <w:sz w:val="24"/>
          <w:szCs w:val="24"/>
          <w:lang w:eastAsia="es-C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78"/>
        <w:gridCol w:w="1084"/>
        <w:gridCol w:w="1194"/>
        <w:gridCol w:w="1304"/>
        <w:gridCol w:w="1304"/>
        <w:gridCol w:w="2923"/>
      </w:tblGrid>
      <w:tr w:rsidR="006F48AC" w:rsidRPr="006F48AC" w:rsidTr="00664C5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b/>
                <w:bCs/>
                <w:color w:val="000000"/>
                <w:lang w:val="es-CL" w:eastAsia="es-CL"/>
              </w:rPr>
              <w:t>Cliente 1</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b/>
                <w:bCs/>
                <w:color w:val="000000"/>
                <w:lang w:val="es-CL" w:eastAsia="es-CL"/>
              </w:rPr>
              <w:t>Cliente 2</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b/>
                <w:bCs/>
                <w:color w:val="000000"/>
                <w:lang w:val="es-CL" w:eastAsia="es-CL"/>
              </w:rPr>
              <w:t>Cliente 3</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b/>
                <w:bCs/>
                <w:color w:val="000000"/>
                <w:lang w:val="es-CL" w:eastAsia="es-CL"/>
              </w:rPr>
              <w:t>Cliente 4</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b/>
                <w:bCs/>
                <w:color w:val="000000"/>
                <w:lang w:val="es-CL" w:eastAsia="es-CL"/>
              </w:rPr>
              <w:t>Cliente 5</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b/>
                <w:bCs/>
                <w:color w:val="000000"/>
                <w:lang w:val="es-CL" w:eastAsia="es-CL"/>
              </w:rPr>
              <w:t xml:space="preserve">Tiempo Promedio de Espera </w:t>
            </w:r>
          </w:p>
        </w:tc>
      </w:tr>
      <w:tr w:rsidR="006F48AC" w:rsidRPr="006F48AC"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0.0-0.0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9.01-9.01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19.36-9.98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27.22-13.50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F48AC" w:rsidRPr="006F48AC" w:rsidRDefault="006F48AC" w:rsidP="006F48AC">
            <w:pPr>
              <w:spacing w:after="0" w:afterAutospacing="0"/>
              <w:rPr>
                <w:sz w:val="24"/>
                <w:szCs w:val="24"/>
                <w:lang w:val="es-CL" w:eastAsia="es-CL"/>
              </w:rPr>
            </w:pPr>
            <w:r w:rsidRPr="006F48AC">
              <w:rPr>
                <w:color w:val="000000"/>
                <w:lang w:val="es-CL" w:eastAsia="es-CL"/>
              </w:rPr>
              <w:t>33.82-23.07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F48AC" w:rsidRPr="006F48AC" w:rsidRDefault="006F48AC" w:rsidP="006F48AC">
            <w:pPr>
              <w:spacing w:after="0" w:afterAutospacing="0"/>
              <w:rPr>
                <w:sz w:val="24"/>
                <w:szCs w:val="24"/>
                <w:lang w:val="es-CL" w:eastAsia="es-CL"/>
              </w:rPr>
            </w:pPr>
            <w:r w:rsidRPr="006F48AC">
              <w:rPr>
                <w:color w:val="000000"/>
                <w:lang w:val="es-CL" w:eastAsia="es-CL"/>
              </w:rPr>
              <w:t>33.85/5 = 6.77 minutos</w:t>
            </w:r>
          </w:p>
        </w:tc>
      </w:tr>
    </w:tbl>
    <w:p w:rsidR="006F48AC" w:rsidRPr="00664C59" w:rsidRDefault="006F48AC" w:rsidP="00664C59"/>
    <w:p w:rsidR="00F04AD2" w:rsidRDefault="00F04AD2" w:rsidP="00664C59">
      <w:pPr>
        <w:pStyle w:val="JRList"/>
        <w:numPr>
          <w:ilvl w:val="0"/>
          <w:numId w:val="0"/>
        </w:numPr>
      </w:pPr>
    </w:p>
    <w:p w:rsidR="00F04AD2" w:rsidRPr="00664C59" w:rsidRDefault="00F04AD2" w:rsidP="00664C59">
      <w:pPr>
        <w:pStyle w:val="JRList"/>
        <w:rPr>
          <w:b/>
          <w:lang w:val="es-CL"/>
        </w:rPr>
      </w:pPr>
      <w:r w:rsidRPr="00664C59">
        <w:rPr>
          <w:b/>
          <w:lang w:val="es-CL"/>
        </w:rPr>
        <w:t>N</w:t>
      </w:r>
      <w:r w:rsidR="006F48AC">
        <w:rPr>
          <w:b/>
          <w:lang w:val="es-CL"/>
        </w:rPr>
        <w:t>ú</w:t>
      </w:r>
      <w:r w:rsidRPr="00664C59">
        <w:rPr>
          <w:b/>
          <w:lang w:val="es-CL"/>
        </w:rPr>
        <w:t>m</w:t>
      </w:r>
      <w:r w:rsidR="006F48AC" w:rsidRPr="00664C59">
        <w:rPr>
          <w:b/>
          <w:lang w:val="es-CL"/>
        </w:rPr>
        <w:t>ero esperando en Cola</w:t>
      </w:r>
      <w:r w:rsidRPr="00664C59">
        <w:rPr>
          <w:b/>
          <w:lang w:val="es-CL"/>
        </w:rPr>
        <w:t xml:space="preserve">:  </w:t>
      </w:r>
    </w:p>
    <w:p w:rsidR="00F04AD2" w:rsidRPr="00664C59" w:rsidRDefault="006F48AC" w:rsidP="0051105E">
      <w:pPr>
        <w:pStyle w:val="JRList"/>
        <w:numPr>
          <w:ilvl w:val="0"/>
          <w:numId w:val="0"/>
        </w:numPr>
        <w:ind w:left="720"/>
        <w:rPr>
          <w:lang w:val="es-CL"/>
        </w:rPr>
      </w:pPr>
      <w:r w:rsidRPr="00664C59">
        <w:rPr>
          <w:color w:val="000000"/>
          <w:szCs w:val="22"/>
          <w:lang w:val="es-CL"/>
        </w:rPr>
        <w:t>Esta medida determina el número promedio de clientes que se esperaría ver esperando en cola por servicio. A diferencia de los indicadores previos, los indicadores del número de personas esperando en cola o el número de personas en el sistema son “estadísticas persistentes en el ti</w:t>
      </w:r>
      <w:r w:rsidR="00455DF6" w:rsidRPr="00664C59">
        <w:rPr>
          <w:color w:val="000000"/>
          <w:szCs w:val="22"/>
          <w:lang w:val="es-CL"/>
        </w:rPr>
        <w:t>empo” o “estadísticas promediadas</w:t>
      </w:r>
      <w:r w:rsidRPr="00664C59">
        <w:rPr>
          <w:color w:val="000000"/>
          <w:szCs w:val="22"/>
          <w:lang w:val="es-CL"/>
        </w:rPr>
        <w:t xml:space="preserve"> en el tiempo”. Probablemente, usted nunca ha tenido la necesidad de calcular un estadístico ponderado en el tiempo, el cual es un estadístico que requiere que sepamos el periodo de tiempo durante el cual un valor fue observado. Luego el valor de la observación es ponderado de acuerdo a la cantidad de tiempo que esta persiste. Una descripción gráfica del número en cola en la heladería es dada en la Figura 1.3</w:t>
      </w:r>
      <w:r w:rsidRPr="00664C59" w:rsidDel="006F48AC">
        <w:rPr>
          <w:lang w:val="es-CL"/>
        </w:rPr>
        <w:t xml:space="preserve"> </w:t>
      </w:r>
    </w:p>
    <w:p w:rsidR="00F04AD2" w:rsidRPr="00664C59" w:rsidRDefault="00F04AD2" w:rsidP="00FA6382">
      <w:pPr>
        <w:pStyle w:val="JRList"/>
        <w:numPr>
          <w:ilvl w:val="0"/>
          <w:numId w:val="0"/>
        </w:numPr>
        <w:rPr>
          <w:lang w:val="es-CL"/>
        </w:rPr>
      </w:pPr>
    </w:p>
    <w:p w:rsidR="00F04AD2" w:rsidRDefault="00F04AD2" w:rsidP="00284D09">
      <w:pPr>
        <w:pStyle w:val="JRFigure"/>
      </w:pPr>
      <w:r>
        <w:rPr>
          <w:noProof/>
          <w:lang w:val="es-CL" w:eastAsia="es-CL"/>
        </w:rPr>
        <w:drawing>
          <wp:inline distT="0" distB="0" distL="0" distR="0" wp14:anchorId="5355A553" wp14:editId="17B45046">
            <wp:extent cx="3758540" cy="1766309"/>
            <wp:effectExtent l="0" t="0" r="0" b="5715"/>
            <wp:docPr id="58618" name="Picture 58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761007" cy="1767468"/>
                    </a:xfrm>
                    <a:prstGeom prst="rect">
                      <a:avLst/>
                    </a:prstGeom>
                  </pic:spPr>
                </pic:pic>
              </a:graphicData>
            </a:graphic>
          </wp:inline>
        </w:drawing>
      </w:r>
    </w:p>
    <w:p w:rsidR="00F04AD2" w:rsidRDefault="00F04AD2" w:rsidP="00C336D7">
      <w:pPr>
        <w:pStyle w:val="Descripcin"/>
      </w:pPr>
      <w:bookmarkStart w:id="36" w:name="_Ref393381800"/>
      <w:r>
        <w:t xml:space="preserve">Figure </w:t>
      </w:r>
      <w:fldSimple w:instr=" STYLEREF 1 \s ">
        <w:r w:rsidR="002042F5">
          <w:rPr>
            <w:noProof/>
          </w:rPr>
          <w:t>0</w:t>
        </w:r>
      </w:fldSimple>
      <w:r>
        <w:t>.</w:t>
      </w:r>
      <w:fldSimple w:instr=" SEQ Figure \* ARABIC \s 1 ">
        <w:r w:rsidR="002042F5">
          <w:rPr>
            <w:noProof/>
          </w:rPr>
          <w:t>1</w:t>
        </w:r>
      </w:fldSimple>
      <w:bookmarkEnd w:id="36"/>
      <w:r>
        <w:t>:  Graph of the Number in Queue in the Ice Cream Store</w:t>
      </w:r>
    </w:p>
    <w:p w:rsidR="006F48AC" w:rsidRDefault="006F48AC" w:rsidP="002D4FF7">
      <w:pPr>
        <w:pStyle w:val="JRList"/>
        <w:numPr>
          <w:ilvl w:val="0"/>
          <w:numId w:val="0"/>
        </w:numPr>
        <w:ind w:left="720"/>
      </w:pPr>
    </w:p>
    <w:p w:rsidR="006F48AC" w:rsidRDefault="006F48AC" w:rsidP="002D4FF7">
      <w:pPr>
        <w:pStyle w:val="JRList"/>
        <w:numPr>
          <w:ilvl w:val="0"/>
          <w:numId w:val="0"/>
        </w:numPr>
        <w:ind w:left="720"/>
        <w:rPr>
          <w:lang w:val="es-CL"/>
        </w:rPr>
      </w:pPr>
      <w:r w:rsidRPr="00664C59">
        <w:rPr>
          <w:color w:val="000000"/>
          <w:szCs w:val="22"/>
          <w:lang w:val="es-CL"/>
        </w:rPr>
        <w:t>Considere calcular el número promedio en cola. Suponga que observamos que el número en cola toma los valores dos en un momento y diez en otro. ¿Diría usted que en promedio deberíamos esperar ver seis personas en línea? Por supuesto que “no”! Usted necesita saber por cuánto tiempo el valor dos fue observado y lo mismo aplica para el valor diez. Suponga que observamos dos en cola por diez minutos y diez en cola por solo un minuto, en total la colas es observada por 11 minutos. Como resultado el valor dos fue observado 10/11avo del tiempo total mientras que diez fue observado 1/11avo del tiempo total. Entonces nuestro promedio sería 2*(10/11) + 10 *(1/11) = 2.73 clientes. Otra forma de llegar al mismo resultado sería considerando que el tiempo total de espera fue de 20</w:t>
      </w:r>
      <w:r>
        <w:rPr>
          <w:color w:val="000000"/>
          <w:szCs w:val="22"/>
          <w:lang w:val="es-CL"/>
        </w:rPr>
        <w:t xml:space="preserve"> </w:t>
      </w:r>
      <w:r w:rsidRPr="00664C59">
        <w:rPr>
          <w:color w:val="000000"/>
          <w:szCs w:val="22"/>
          <w:lang w:val="es-CL"/>
        </w:rPr>
        <w:t>+ 10, sobre un total de 11 minutos lo cual genera 2.73 personas. Ahora, observado los datos de la heladería, necesitamos el porcentaje de tiempo (40 minutos) en que había cero personas esperando, una, dos, tres y así</w:t>
      </w:r>
      <w:r>
        <w:rPr>
          <w:color w:val="000000"/>
          <w:szCs w:val="22"/>
          <w:lang w:val="es-CL"/>
        </w:rPr>
        <w:t xml:space="preserve"> sucesivamente</w:t>
      </w:r>
      <w:r w:rsidRPr="00664C59">
        <w:rPr>
          <w:color w:val="000000"/>
          <w:szCs w:val="22"/>
          <w:lang w:val="es-CL"/>
        </w:rPr>
        <w:t xml:space="preserve">. En nuestro caso, un máximo de dos </w:t>
      </w:r>
      <w:r>
        <w:rPr>
          <w:color w:val="000000"/>
          <w:szCs w:val="22"/>
          <w:lang w:val="es-CL"/>
        </w:rPr>
        <w:t xml:space="preserve">personas en cola </w:t>
      </w:r>
      <w:r w:rsidRPr="00664C59">
        <w:rPr>
          <w:color w:val="000000"/>
          <w:szCs w:val="22"/>
          <w:lang w:val="es-CL"/>
        </w:rPr>
        <w:t>fue observado y el tiempo de espera se calcula como en la Tabla 1.5.</w:t>
      </w:r>
      <w:r w:rsidRPr="00664C59">
        <w:rPr>
          <w:lang w:val="es-CL"/>
        </w:rPr>
        <w:t xml:space="preserve"> </w:t>
      </w:r>
    </w:p>
    <w:p w:rsidR="006F48AC" w:rsidRPr="00664C59" w:rsidRDefault="006F48AC" w:rsidP="002D4FF7">
      <w:pPr>
        <w:pStyle w:val="JRList"/>
        <w:numPr>
          <w:ilvl w:val="0"/>
          <w:numId w:val="0"/>
        </w:numPr>
        <w:ind w:left="720"/>
        <w:rPr>
          <w:lang w:val="es-CL"/>
        </w:rPr>
      </w:pPr>
    </w:p>
    <w:p w:rsidR="00F04AD2" w:rsidRDefault="00F04AD2" w:rsidP="00284D09">
      <w:pPr>
        <w:pStyle w:val="Descripcin"/>
      </w:pPr>
      <w:bookmarkStart w:id="37" w:name="_Ref431118405"/>
      <w:r>
        <w:t xml:space="preserve">Table </w:t>
      </w:r>
      <w:fldSimple w:instr=" STYLEREF 1 \s ">
        <w:r w:rsidR="002042F5">
          <w:rPr>
            <w:noProof/>
          </w:rPr>
          <w:t>0</w:t>
        </w:r>
      </w:fldSimple>
      <w:r>
        <w:t>.</w:t>
      </w:r>
      <w:fldSimple w:instr=" SEQ Table \* ARABIC \s 1 ">
        <w:r w:rsidR="002042F5">
          <w:rPr>
            <w:noProof/>
          </w:rPr>
          <w:t>5</w:t>
        </w:r>
      </w:fldSimple>
      <w:bookmarkEnd w:id="37"/>
      <w:r>
        <w:t>: Calculating Average Number in Queue</w:t>
      </w:r>
    </w:p>
    <w:p w:rsidR="006F48AC" w:rsidRPr="00664C59" w:rsidRDefault="006F48AC" w:rsidP="006F48AC">
      <w:pPr>
        <w:spacing w:after="0" w:afterAutospacing="0"/>
        <w:jc w:val="left"/>
        <w:rPr>
          <w:sz w:val="24"/>
          <w:szCs w:val="24"/>
          <w:lang w:eastAsia="es-C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80"/>
        <w:gridCol w:w="2025"/>
        <w:gridCol w:w="2412"/>
      </w:tblGrid>
      <w:tr w:rsidR="006F48AC" w:rsidRPr="006F48AC" w:rsidTr="00664C5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b/>
                <w:bCs/>
                <w:color w:val="000000"/>
                <w:lang w:val="es-CL" w:eastAsia="es-CL"/>
              </w:rPr>
              <w:t>Numero en Cola</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b/>
                <w:bCs/>
                <w:color w:val="000000"/>
                <w:lang w:val="es-CL" w:eastAsia="es-CL"/>
              </w:rPr>
              <w:t>Periodo de Tiempo</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b/>
                <w:bCs/>
                <w:color w:val="000000"/>
                <w:lang w:val="es-CL" w:eastAsia="es-CL"/>
              </w:rPr>
              <w:t>Tiempo Gastado (min)</w:t>
            </w:r>
          </w:p>
        </w:tc>
      </w:tr>
      <w:tr w:rsidR="006F48AC" w:rsidRPr="006F48AC"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lastRenderedPageBreak/>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0.00 – 9.98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0*9.98 = 0.000</w:t>
            </w:r>
          </w:p>
        </w:tc>
      </w:tr>
      <w:tr w:rsidR="006F48AC" w:rsidRPr="006F48AC" w:rsidTr="00664C59">
        <w:trPr>
          <w:trHeight w:val="4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9.98 – 13.5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1*3.52 = 3.520</w:t>
            </w:r>
          </w:p>
        </w:tc>
      </w:tr>
      <w:tr w:rsidR="006F48AC" w:rsidRPr="006F48AC"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13.50 – 19.36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2*5.86 = 11.72</w:t>
            </w:r>
          </w:p>
        </w:tc>
      </w:tr>
      <w:tr w:rsidR="006F48AC" w:rsidRPr="006F48AC"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19.36 – 23.07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1*3.71 = 3.710</w:t>
            </w:r>
          </w:p>
        </w:tc>
      </w:tr>
      <w:tr w:rsidR="006F48AC" w:rsidRPr="006F48AC"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23.07 – 27.22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2*4.15 = 8.300</w:t>
            </w:r>
          </w:p>
        </w:tc>
      </w:tr>
      <w:tr w:rsidR="006F48AC" w:rsidRPr="006F48AC"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27.22 – 33.82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1*6.60 = 6.600</w:t>
            </w:r>
          </w:p>
        </w:tc>
      </w:tr>
      <w:tr w:rsidR="006F48AC" w:rsidRPr="006F48AC"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33.82 – 38.18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0*4.36 = 0.000</w:t>
            </w:r>
          </w:p>
        </w:tc>
      </w:tr>
      <w:tr w:rsidR="006F48AC" w:rsidRPr="006F48AC"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38.18 – 40.00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F48AC" w:rsidRPr="006F48AC" w:rsidRDefault="006F48AC" w:rsidP="006F48AC">
            <w:pPr>
              <w:spacing w:after="0" w:afterAutospacing="0"/>
              <w:jc w:val="center"/>
              <w:rPr>
                <w:sz w:val="24"/>
                <w:szCs w:val="24"/>
                <w:lang w:val="es-CL" w:eastAsia="es-CL"/>
              </w:rPr>
            </w:pPr>
            <w:r w:rsidRPr="006F48AC">
              <w:rPr>
                <w:color w:val="000000"/>
                <w:lang w:val="es-CL" w:eastAsia="es-CL"/>
              </w:rPr>
              <w:t>1*1.82 = 1.820</w:t>
            </w:r>
          </w:p>
        </w:tc>
      </w:tr>
      <w:tr w:rsidR="006F48AC" w:rsidRPr="006F48AC" w:rsidTr="00664C59">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8DB3E2"/>
            <w:tcMar>
              <w:top w:w="0" w:type="dxa"/>
              <w:left w:w="120" w:type="dxa"/>
              <w:bottom w:w="0" w:type="dxa"/>
              <w:right w:w="120" w:type="dxa"/>
            </w:tcMar>
            <w:vAlign w:val="center"/>
            <w:hideMark/>
          </w:tcPr>
          <w:p w:rsidR="006F48AC" w:rsidRPr="006F48AC" w:rsidRDefault="006F48AC" w:rsidP="006F48AC">
            <w:pPr>
              <w:spacing w:after="0" w:afterAutospacing="0"/>
              <w:jc w:val="right"/>
              <w:rPr>
                <w:sz w:val="24"/>
                <w:szCs w:val="24"/>
                <w:lang w:val="es-CL" w:eastAsia="es-CL"/>
              </w:rPr>
            </w:pPr>
            <w:r w:rsidRPr="006F48AC">
              <w:rPr>
                <w:b/>
                <w:bCs/>
                <w:color w:val="000000"/>
                <w:lang w:val="es-CL" w:eastAsia="es-CL"/>
              </w:rPr>
              <w:t xml:space="preserve">Tiempo Total de Espera </w:t>
            </w:r>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120" w:type="dxa"/>
              <w:bottom w:w="0" w:type="dxa"/>
              <w:right w:w="120" w:type="dxa"/>
            </w:tcMar>
            <w:vAlign w:val="center"/>
            <w:hideMark/>
          </w:tcPr>
          <w:p w:rsidR="006F48AC" w:rsidRPr="006F48AC" w:rsidRDefault="006F48AC" w:rsidP="006F48AC">
            <w:pPr>
              <w:spacing w:after="0" w:afterAutospacing="0"/>
              <w:rPr>
                <w:sz w:val="24"/>
                <w:szCs w:val="24"/>
                <w:lang w:val="es-CL" w:eastAsia="es-CL"/>
              </w:rPr>
            </w:pPr>
            <w:r w:rsidRPr="006F48AC">
              <w:rPr>
                <w:color w:val="000000"/>
                <w:lang w:val="es-CL" w:eastAsia="es-CL"/>
              </w:rPr>
              <w:t>35.67 minutos</w:t>
            </w:r>
          </w:p>
        </w:tc>
      </w:tr>
      <w:tr w:rsidR="006F48AC" w:rsidRPr="006F48AC" w:rsidTr="00664C59">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8DB3E2"/>
            <w:tcMar>
              <w:top w:w="0" w:type="dxa"/>
              <w:left w:w="120" w:type="dxa"/>
              <w:bottom w:w="0" w:type="dxa"/>
              <w:right w:w="120" w:type="dxa"/>
            </w:tcMar>
            <w:vAlign w:val="center"/>
            <w:hideMark/>
          </w:tcPr>
          <w:p w:rsidR="006F48AC" w:rsidRPr="006F48AC" w:rsidRDefault="006F48AC" w:rsidP="006F48AC">
            <w:pPr>
              <w:spacing w:after="0" w:afterAutospacing="0"/>
              <w:jc w:val="right"/>
              <w:rPr>
                <w:sz w:val="24"/>
                <w:szCs w:val="24"/>
                <w:lang w:val="es-CL" w:eastAsia="es-CL"/>
              </w:rPr>
            </w:pPr>
            <w:r w:rsidRPr="006F48AC">
              <w:rPr>
                <w:b/>
                <w:bCs/>
                <w:color w:val="000000"/>
                <w:lang w:val="es-CL" w:eastAsia="es-CL"/>
              </w:rPr>
              <w:t>Número Promedio en Cola</w:t>
            </w:r>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120" w:type="dxa"/>
              <w:bottom w:w="0" w:type="dxa"/>
              <w:right w:w="120" w:type="dxa"/>
            </w:tcMar>
            <w:vAlign w:val="center"/>
            <w:hideMark/>
          </w:tcPr>
          <w:p w:rsidR="006F48AC" w:rsidRPr="006F48AC" w:rsidRDefault="006F48AC" w:rsidP="006F48AC">
            <w:pPr>
              <w:spacing w:after="0" w:afterAutospacing="0"/>
              <w:rPr>
                <w:sz w:val="24"/>
                <w:szCs w:val="24"/>
                <w:lang w:val="es-CL" w:eastAsia="es-CL"/>
              </w:rPr>
            </w:pPr>
            <w:r w:rsidRPr="006F48AC">
              <w:rPr>
                <w:color w:val="000000"/>
                <w:lang w:val="es-CL" w:eastAsia="es-CL"/>
              </w:rPr>
              <w:t>35.67/40 = 0.89 Clientes</w:t>
            </w:r>
          </w:p>
        </w:tc>
      </w:tr>
    </w:tbl>
    <w:p w:rsidR="006F48AC" w:rsidRPr="00664C59" w:rsidRDefault="006F48AC" w:rsidP="00664C59"/>
    <w:p w:rsidR="00F04AD2" w:rsidRDefault="00F04AD2">
      <w:pPr>
        <w:pStyle w:val="JRList"/>
        <w:numPr>
          <w:ilvl w:val="0"/>
          <w:numId w:val="0"/>
        </w:numPr>
      </w:pPr>
    </w:p>
    <w:p w:rsidR="00455DF6" w:rsidRDefault="00F04AD2">
      <w:pPr>
        <w:pStyle w:val="JRList"/>
        <w:rPr>
          <w:lang w:val="es-CL"/>
        </w:rPr>
      </w:pPr>
      <w:r w:rsidRPr="00664C59">
        <w:rPr>
          <w:b/>
          <w:lang w:val="es-CL"/>
        </w:rPr>
        <w:t>Utiliza</w:t>
      </w:r>
      <w:r w:rsidR="00455DF6" w:rsidRPr="00664C59">
        <w:rPr>
          <w:b/>
          <w:lang w:val="es-CL"/>
        </w:rPr>
        <w:t>ción</w:t>
      </w:r>
      <w:r w:rsidRPr="00664C59">
        <w:rPr>
          <w:b/>
          <w:lang w:val="es-CL"/>
        </w:rPr>
        <w:t>:</w:t>
      </w:r>
      <w:r w:rsidRPr="00664C59">
        <w:rPr>
          <w:b/>
          <w:lang w:val="es-CL"/>
        </w:rPr>
        <w:br/>
      </w:r>
      <w:r w:rsidR="00455DF6" w:rsidRPr="00664C59">
        <w:rPr>
          <w:color w:val="000000"/>
          <w:szCs w:val="22"/>
          <w:lang w:val="es-CL"/>
        </w:rPr>
        <w:t>Este indicador refleja el porcentaje de tiempo que el servidor se encuentra ocupado atendiendo clientes y se calcula dividiendo el tiempo utilizado atendiendo clientes por el total del tiempo disponible. En nuestro ejemplo, el heladero se encuentra desocupado solamente entre el tiempo que media entre finalizar atendiendo al cliente uno y le llegada del cliente dos (9.01 - 8.36 = 0.65 minutos). Por lo tanto la tasa de utilización del heladero es 39.35/40 o 98.4%</w:t>
      </w:r>
      <w:r w:rsidR="00455DF6" w:rsidRPr="00664C59" w:rsidDel="00455DF6">
        <w:rPr>
          <w:lang w:val="es-CL"/>
        </w:rPr>
        <w:t xml:space="preserve"> </w:t>
      </w:r>
    </w:p>
    <w:p w:rsidR="00F04AD2" w:rsidRPr="00664C59" w:rsidRDefault="00F04AD2" w:rsidP="00664C59">
      <w:pPr>
        <w:pStyle w:val="JRList"/>
        <w:numPr>
          <w:ilvl w:val="0"/>
          <w:numId w:val="0"/>
        </w:numPr>
        <w:ind w:left="720"/>
        <w:rPr>
          <w:lang w:val="es-CL"/>
        </w:rPr>
      </w:pPr>
    </w:p>
    <w:p w:rsidR="00F04AD2" w:rsidRPr="00664C59" w:rsidRDefault="00455DF6" w:rsidP="00664C59">
      <w:pPr>
        <w:pStyle w:val="JRList"/>
        <w:numPr>
          <w:ilvl w:val="0"/>
          <w:numId w:val="0"/>
        </w:numPr>
        <w:ind w:left="360"/>
        <w:rPr>
          <w:lang w:val="es-CL"/>
        </w:rPr>
      </w:pPr>
      <w:r w:rsidRPr="00664C59">
        <w:rPr>
          <w:lang w:val="es-CL"/>
        </w:rPr>
        <w:t>Otros indicadores potenciales de rendimiento podrían ser: valores máximos, desviaciones estándar, tiempo entre salidas, etc.</w:t>
      </w:r>
    </w:p>
    <w:p w:rsidR="00F04AD2" w:rsidRDefault="00F04AD2" w:rsidP="00284D09">
      <w:pPr>
        <w:pStyle w:val="Descripcin"/>
      </w:pPr>
      <w:r>
        <w:t xml:space="preserve">Table </w:t>
      </w:r>
      <w:fldSimple w:instr=" STYLEREF 1 \s ">
        <w:r w:rsidR="002042F5">
          <w:rPr>
            <w:noProof/>
          </w:rPr>
          <w:t>0</w:t>
        </w:r>
      </w:fldSimple>
      <w:r>
        <w:t>.</w:t>
      </w:r>
      <w:fldSimple w:instr=" SEQ Table \* ARABIC \s 1 ">
        <w:r w:rsidR="002042F5">
          <w:rPr>
            <w:noProof/>
          </w:rPr>
          <w:t>6</w:t>
        </w:r>
      </w:fldSimple>
      <w:r>
        <w:t>: Types of Performance Simulation Measures/Metrics</w:t>
      </w:r>
    </w:p>
    <w:p w:rsidR="00455DF6" w:rsidRPr="00664C59" w:rsidRDefault="00455DF6" w:rsidP="00455DF6">
      <w:pPr>
        <w:spacing w:after="0" w:afterAutospacing="0"/>
        <w:jc w:val="left"/>
        <w:rPr>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2176"/>
        <w:gridCol w:w="7729"/>
      </w:tblGrid>
      <w:tr w:rsidR="00455DF6" w:rsidRPr="00455DF6" w:rsidTr="00455DF6">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vAlign w:val="center"/>
            <w:hideMark/>
          </w:tcPr>
          <w:p w:rsidR="00455DF6" w:rsidRPr="00455DF6" w:rsidRDefault="00455DF6" w:rsidP="00455DF6">
            <w:pPr>
              <w:spacing w:after="0" w:afterAutospacing="0"/>
              <w:jc w:val="center"/>
              <w:rPr>
                <w:sz w:val="24"/>
                <w:szCs w:val="24"/>
                <w:lang w:val="es-CL" w:eastAsia="es-CL"/>
              </w:rPr>
            </w:pPr>
            <w:r>
              <w:rPr>
                <w:b/>
                <w:bCs/>
                <w:color w:val="000000"/>
                <w:lang w:val="es-CL" w:eastAsia="es-CL"/>
              </w:rPr>
              <w:t>Tipo</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vAlign w:val="center"/>
            <w:hideMark/>
          </w:tcPr>
          <w:p w:rsidR="00455DF6" w:rsidRPr="00455DF6" w:rsidRDefault="00455DF6" w:rsidP="00455DF6">
            <w:pPr>
              <w:spacing w:after="0" w:afterAutospacing="0"/>
              <w:jc w:val="center"/>
              <w:rPr>
                <w:sz w:val="24"/>
                <w:szCs w:val="24"/>
                <w:lang w:val="es-CL" w:eastAsia="es-CL"/>
              </w:rPr>
            </w:pPr>
            <w:r w:rsidRPr="00455DF6">
              <w:rPr>
                <w:b/>
                <w:bCs/>
                <w:color w:val="000000"/>
                <w:lang w:val="es-CL" w:eastAsia="es-CL"/>
              </w:rPr>
              <w:t>Descripción</w:t>
            </w:r>
            <w:r>
              <w:rPr>
                <w:b/>
                <w:bCs/>
                <w:color w:val="000000"/>
                <w:lang w:val="es-CL" w:eastAsia="es-CL"/>
              </w:rPr>
              <w:t>/Ejemplos</w:t>
            </w:r>
          </w:p>
        </w:tc>
      </w:tr>
      <w:tr w:rsidR="00455DF6" w:rsidRPr="00455DF6" w:rsidTr="00455D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55DF6" w:rsidRPr="00455DF6" w:rsidRDefault="00455DF6" w:rsidP="00455DF6">
            <w:pPr>
              <w:spacing w:after="0" w:afterAutospacing="0"/>
              <w:rPr>
                <w:sz w:val="24"/>
                <w:szCs w:val="24"/>
                <w:lang w:val="es-CL" w:eastAsia="es-CL"/>
              </w:rPr>
            </w:pPr>
            <w:r w:rsidRPr="00455DF6">
              <w:rPr>
                <w:color w:val="000000"/>
                <w:lang w:val="es-CL" w:eastAsia="es-CL"/>
              </w:rPr>
              <w:t>Conteo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55DF6" w:rsidRPr="00455DF6" w:rsidRDefault="00455DF6" w:rsidP="00455DF6">
            <w:pPr>
              <w:spacing w:after="0" w:afterAutospacing="0"/>
              <w:rPr>
                <w:sz w:val="24"/>
                <w:szCs w:val="24"/>
                <w:lang w:val="es-CL" w:eastAsia="es-CL"/>
              </w:rPr>
            </w:pPr>
            <w:r w:rsidRPr="00455DF6">
              <w:rPr>
                <w:color w:val="000000"/>
                <w:lang w:val="es-CL" w:eastAsia="es-CL"/>
              </w:rPr>
              <w:t>El número de partes que entran o salen del sistema.</w:t>
            </w:r>
          </w:p>
        </w:tc>
      </w:tr>
      <w:tr w:rsidR="00455DF6" w:rsidRPr="00455DF6" w:rsidTr="00455D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55DF6" w:rsidRPr="00455DF6" w:rsidRDefault="00455DF6" w:rsidP="00455DF6">
            <w:pPr>
              <w:spacing w:after="0" w:afterAutospacing="0"/>
              <w:rPr>
                <w:sz w:val="24"/>
                <w:szCs w:val="24"/>
                <w:lang w:val="es-CL" w:eastAsia="es-CL"/>
              </w:rPr>
            </w:pPr>
            <w:r w:rsidRPr="00455DF6">
              <w:rPr>
                <w:color w:val="000000"/>
                <w:lang w:val="es-CL" w:eastAsia="es-CL"/>
              </w:rPr>
              <w:t>Estadísticas Basadas en observaciones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55DF6" w:rsidRPr="00455DF6" w:rsidRDefault="00455DF6" w:rsidP="00455DF6">
            <w:pPr>
              <w:spacing w:after="0" w:afterAutospacing="0"/>
              <w:rPr>
                <w:sz w:val="24"/>
                <w:szCs w:val="24"/>
                <w:lang w:val="es-CL" w:eastAsia="es-CL"/>
              </w:rPr>
            </w:pPr>
            <w:r w:rsidRPr="00455DF6">
              <w:rPr>
                <w:color w:val="000000"/>
                <w:lang w:val="es-CL" w:eastAsia="es-CL"/>
              </w:rPr>
              <w:t>Estos indicadores generalmente se relacionan con tiempo, tal como, tiempo de espera, tiempo en el sistema, etc. SIMIO las define como estadísticas “Tally”</w:t>
            </w:r>
          </w:p>
        </w:tc>
      </w:tr>
      <w:tr w:rsidR="00455DF6" w:rsidRPr="00455DF6" w:rsidTr="00455D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55DF6" w:rsidRPr="00455DF6" w:rsidRDefault="00455DF6" w:rsidP="00455DF6">
            <w:pPr>
              <w:spacing w:after="0" w:afterAutospacing="0"/>
              <w:rPr>
                <w:sz w:val="24"/>
                <w:szCs w:val="24"/>
                <w:lang w:val="es-CL" w:eastAsia="es-CL"/>
              </w:rPr>
            </w:pPr>
            <w:r w:rsidRPr="00455DF6">
              <w:rPr>
                <w:color w:val="000000"/>
                <w:lang w:val="es-CL" w:eastAsia="es-CL"/>
              </w:rPr>
              <w:t>Estadísticas promediadas en el tiempo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55DF6" w:rsidRPr="00455DF6" w:rsidRDefault="00455DF6" w:rsidP="00455DF6">
            <w:pPr>
              <w:spacing w:after="0" w:afterAutospacing="0"/>
              <w:rPr>
                <w:sz w:val="24"/>
                <w:szCs w:val="24"/>
                <w:lang w:val="es-CL" w:eastAsia="es-CL"/>
              </w:rPr>
            </w:pPr>
            <w:r w:rsidRPr="00455DF6">
              <w:rPr>
                <w:color w:val="000000"/>
                <w:lang w:val="es-CL" w:eastAsia="es-CL"/>
              </w:rPr>
              <w:t xml:space="preserve">Estos indicadores se relacionan con el número promedio en cola, número promedio en el sistema, etc. donde los valores pueden ser clasificados en estados diferentes. SIMIO las define como estadísticas de “Estado” </w:t>
            </w:r>
          </w:p>
        </w:tc>
      </w:tr>
    </w:tbl>
    <w:p w:rsidR="00455DF6" w:rsidRPr="00664C59" w:rsidRDefault="00455DF6" w:rsidP="00664C59"/>
    <w:p w:rsidR="00F04AD2" w:rsidRDefault="00F04AD2" w:rsidP="00FA6382">
      <w:pPr>
        <w:pStyle w:val="JRList"/>
        <w:numPr>
          <w:ilvl w:val="0"/>
          <w:numId w:val="0"/>
        </w:numPr>
      </w:pPr>
    </w:p>
    <w:p w:rsidR="00F04AD2" w:rsidRPr="007F39D7" w:rsidRDefault="00455DF6" w:rsidP="003D231F">
      <w:pPr>
        <w:pStyle w:val="JRQuestion"/>
        <w:pPrChange w:id="38" w:author="Marcelo Gallegos" w:date="2019-11-21T22:46:00Z">
          <w:pPr>
            <w:pStyle w:val="JRQuestion"/>
            <w:jc w:val="both"/>
          </w:pPr>
        </w:pPrChange>
      </w:pPr>
      <w:r w:rsidRPr="00664C59">
        <w:rPr>
          <w:lang w:val="es-CL"/>
        </w:rPr>
        <w:t>¿Cuál es el otro nombre que se le da a los indicadores de rendimiento basados en observaciones?</w:t>
      </w:r>
      <w:ins w:id="39" w:author="Marcelo Gallegos" w:date="2019-11-21T22:42:00Z">
        <w:r w:rsidR="003C0920">
          <w:rPr>
            <w:lang w:val="es-CL"/>
          </w:rPr>
          <w:t xml:space="preserve"> Tally S</w:t>
        </w:r>
      </w:ins>
      <w:ins w:id="40" w:author="Marcelo Gallegos" w:date="2019-11-21T22:46:00Z">
        <w:r w:rsidR="003D231F">
          <w:rPr>
            <w:lang w:val="es-CL"/>
          </w:rPr>
          <w:t>tatistics.</w:t>
        </w:r>
      </w:ins>
      <w:del w:id="41" w:author="Marcelo Gallegos" w:date="2019-11-21T22:46:00Z">
        <w:r w:rsidRPr="00664C59" w:rsidDel="003D231F">
          <w:rPr>
            <w:lang w:val="es-CL"/>
          </w:rPr>
          <w:delText xml:space="preserve"> </w:delText>
        </w:r>
      </w:del>
      <w:r w:rsidR="00F04AD2" w:rsidRPr="00664C59">
        <w:rPr>
          <w:lang w:val="es-CL"/>
        </w:rPr>
        <w:br/>
      </w:r>
      <w:r w:rsidR="00F04AD2">
        <w:t>________________________________________________________________________________</w:t>
      </w:r>
    </w:p>
    <w:p w:rsidR="00F04AD2" w:rsidRPr="007F39D7" w:rsidRDefault="00455DF6" w:rsidP="00455DF6">
      <w:pPr>
        <w:pStyle w:val="JRQuestion"/>
      </w:pPr>
      <w:r w:rsidRPr="00664C59">
        <w:rPr>
          <w:lang w:val="es-CL"/>
        </w:rPr>
        <w:t xml:space="preserve">¿De otro ejemplo de indicadores de rendimiento promediados en el tiempo? </w:t>
      </w:r>
      <w:ins w:id="42" w:author="Marcelo Gallegos" w:date="2019-11-21T22:46:00Z">
        <w:r w:rsidR="003D231F">
          <w:rPr>
            <w:lang w:val="es-CL"/>
          </w:rPr>
          <w:t xml:space="preserve">Número promedio de clientes en el sistema. </w:t>
        </w:r>
      </w:ins>
      <w:r w:rsidR="00F04AD2">
        <w:t>________________________________________________________________________________</w:t>
      </w:r>
    </w:p>
    <w:p w:rsidR="00F04AD2" w:rsidRPr="007F39D7" w:rsidRDefault="00455DF6" w:rsidP="00455DF6">
      <w:pPr>
        <w:pStyle w:val="JRQuestion"/>
      </w:pPr>
      <w:r w:rsidRPr="00664C59">
        <w:rPr>
          <w:lang w:val="es-CL"/>
        </w:rPr>
        <w:t>¿Es el “inventario” una medida basada en observación o de persistencia en el tiempo?</w:t>
      </w:r>
      <w:ins w:id="43" w:author="Marcelo Gallegos" w:date="2019-11-21T22:22:00Z">
        <w:r w:rsidR="00456E97">
          <w:rPr>
            <w:lang w:val="es-CL"/>
          </w:rPr>
          <w:t xml:space="preserve">    </w:t>
        </w:r>
      </w:ins>
      <w:ins w:id="44" w:author="Marcelo Gallegos" w:date="2019-11-21T22:23:00Z">
        <w:r w:rsidR="00456E97">
          <w:rPr>
            <w:lang w:val="es-CL"/>
          </w:rPr>
          <w:t xml:space="preserve">              Considerando el inventar</w:t>
        </w:r>
      </w:ins>
      <w:ins w:id="45" w:author="Marcelo Gallegos" w:date="2019-11-21T22:24:00Z">
        <w:r w:rsidR="00456E97">
          <w:rPr>
            <w:lang w:val="es-CL"/>
          </w:rPr>
          <w:t>io como u</w:t>
        </w:r>
      </w:ins>
      <w:ins w:id="46" w:author="Marcelo Gallegos" w:date="2019-11-21T22:38:00Z">
        <w:r w:rsidR="003C0920">
          <w:rPr>
            <w:lang w:val="es-CL"/>
          </w:rPr>
          <w:t>n determinado estado durante un periodo determinado de tiempo</w:t>
        </w:r>
      </w:ins>
      <w:ins w:id="47" w:author="Marcelo Gallegos" w:date="2019-11-21T22:24:00Z">
        <w:r w:rsidR="00456E97">
          <w:rPr>
            <w:lang w:val="es-CL"/>
          </w:rPr>
          <w:t>,</w:t>
        </w:r>
      </w:ins>
      <w:ins w:id="48" w:author="Marcelo Gallegos" w:date="2019-11-21T22:37:00Z">
        <w:r w:rsidR="003C0920">
          <w:rPr>
            <w:lang w:val="es-CL"/>
          </w:rPr>
          <w:t xml:space="preserve"> </w:t>
        </w:r>
      </w:ins>
      <w:ins w:id="49" w:author="Marcelo Gallegos" w:date="2019-11-21T22:24:00Z">
        <w:r w:rsidR="00456E97">
          <w:rPr>
            <w:lang w:val="es-CL"/>
          </w:rPr>
          <w:t xml:space="preserve">correspondería a una </w:t>
        </w:r>
      </w:ins>
      <w:ins w:id="50" w:author="Marcelo Gallegos" w:date="2019-11-21T22:25:00Z">
        <w:r w:rsidR="00456E97">
          <w:rPr>
            <w:lang w:val="es-CL"/>
          </w:rPr>
          <w:t>estadística</w:t>
        </w:r>
      </w:ins>
      <w:ins w:id="51" w:author="Marcelo Gallegos" w:date="2019-11-21T22:24:00Z">
        <w:r w:rsidR="00456E97">
          <w:rPr>
            <w:lang w:val="es-CL"/>
          </w:rPr>
          <w:t xml:space="preserve"> promediada en el tiempo</w:t>
        </w:r>
      </w:ins>
      <w:ins w:id="52" w:author="Marcelo Gallegos" w:date="2019-11-21T22:25:00Z">
        <w:r w:rsidR="00456E97">
          <w:rPr>
            <w:lang w:val="es-CL"/>
          </w:rPr>
          <w:t>.</w:t>
        </w:r>
      </w:ins>
      <w:r w:rsidRPr="00664C59">
        <w:rPr>
          <w:lang w:val="es-CL"/>
        </w:rPr>
        <w:t xml:space="preserve"> </w:t>
      </w:r>
      <w:r w:rsidR="00F04AD2" w:rsidRPr="00664C59">
        <w:rPr>
          <w:lang w:val="es-CL"/>
        </w:rPr>
        <w:br/>
      </w:r>
      <w:r w:rsidR="00F04AD2">
        <w:t>________________________________________________________________________________</w:t>
      </w:r>
    </w:p>
    <w:p w:rsidR="00F04AD2" w:rsidRPr="00664C59" w:rsidRDefault="00455DF6" w:rsidP="000E40F7">
      <w:pPr>
        <w:pStyle w:val="JRQuestion"/>
        <w:rPr>
          <w:lang w:val="es-CL"/>
        </w:rPr>
      </w:pPr>
      <w:r w:rsidRPr="00664C59">
        <w:rPr>
          <w:color w:val="000000"/>
          <w:lang w:val="es-CL"/>
        </w:rPr>
        <w:t>¿Es la cantidad de tiempo que un trabajo está retrasado una medida basada en observación o de persistencia en el tiempo?</w:t>
      </w:r>
      <w:ins w:id="53" w:author="Marcelo Gallegos" w:date="2019-11-21T22:34:00Z">
        <w:r w:rsidR="003C0920">
          <w:rPr>
            <w:lang w:val="es-CL"/>
          </w:rPr>
          <w:t xml:space="preserve"> La cantidad de tiempo que un trabajo está retrasado corresponde a una medida basada en observación</w:t>
        </w:r>
      </w:ins>
      <w:ins w:id="54" w:author="Marcelo Gallegos" w:date="2019-11-21T22:36:00Z">
        <w:r w:rsidR="003C0920">
          <w:rPr>
            <w:lang w:val="es-CL"/>
          </w:rPr>
          <w:t>. Esto se entiende c</w:t>
        </w:r>
      </w:ins>
      <w:ins w:id="55" w:author="Marcelo Gallegos" w:date="2019-11-21T22:34:00Z">
        <w:r w:rsidR="003C0920">
          <w:rPr>
            <w:lang w:val="es-CL"/>
          </w:rPr>
          <w:t xml:space="preserve">onsiderando </w:t>
        </w:r>
      </w:ins>
      <w:ins w:id="56" w:author="Marcelo Gallegos" w:date="2019-11-21T22:36:00Z">
        <w:r w:rsidR="003C0920">
          <w:rPr>
            <w:lang w:val="es-CL"/>
          </w:rPr>
          <w:t xml:space="preserve">la suma de </w:t>
        </w:r>
      </w:ins>
      <w:ins w:id="57" w:author="Marcelo Gallegos" w:date="2019-11-21T22:35:00Z">
        <w:r w:rsidR="003C0920">
          <w:rPr>
            <w:lang w:val="es-CL"/>
          </w:rPr>
          <w:t xml:space="preserve">las diferencias de tiempo entre </w:t>
        </w:r>
        <w:r w:rsidR="003C0920">
          <w:rPr>
            <w:lang w:val="es-CL"/>
          </w:rPr>
          <w:lastRenderedPageBreak/>
          <w:t>el tiempo en que comienza el retraso y en las que el trabajo vuelve a estar</w:t>
        </w:r>
      </w:ins>
      <w:ins w:id="58" w:author="Marcelo Gallegos" w:date="2019-11-21T22:36:00Z">
        <w:r w:rsidR="003C0920">
          <w:rPr>
            <w:lang w:val="es-CL"/>
          </w:rPr>
          <w:t xml:space="preserve"> actualizado.</w:t>
        </w:r>
      </w:ins>
      <w:del w:id="59" w:author="Marcelo Gallegos" w:date="2019-11-21T22:31:00Z">
        <w:r w:rsidRPr="00664C59" w:rsidDel="00456E97">
          <w:rPr>
            <w:lang w:val="es-CL"/>
          </w:rPr>
          <w:delText xml:space="preserve"> </w:delText>
        </w:r>
      </w:del>
      <w:r w:rsidR="00F04AD2" w:rsidRPr="00664C59">
        <w:rPr>
          <w:lang w:val="es-CL"/>
        </w:rPr>
        <w:br/>
        <w:t>________________________________________________________________________________</w:t>
      </w:r>
    </w:p>
    <w:p w:rsidR="00F04AD2" w:rsidRPr="00664C59" w:rsidRDefault="00F04AD2" w:rsidP="007D239B">
      <w:pPr>
        <w:rPr>
          <w:b/>
          <w:lang w:val="es-CL"/>
        </w:rPr>
      </w:pPr>
      <w:r w:rsidRPr="00664C59">
        <w:rPr>
          <w:b/>
          <w:lang w:val="es-CL"/>
        </w:rPr>
        <w:t>Terminology of a Queuing System</w:t>
      </w:r>
    </w:p>
    <w:p w:rsidR="00455DF6" w:rsidRPr="00664C59" w:rsidRDefault="00455DF6" w:rsidP="00EB5BE6">
      <w:pPr>
        <w:rPr>
          <w:lang w:val="es-CL"/>
        </w:rPr>
      </w:pPr>
      <w:r w:rsidRPr="00664C59">
        <w:rPr>
          <w:color w:val="000000"/>
          <w:lang w:val="es-CL"/>
        </w:rPr>
        <w:t xml:space="preserve">La Figure 1.4 muestra algunos elementos de un sistema </w:t>
      </w:r>
      <w:r w:rsidRPr="00FF2EB7">
        <w:rPr>
          <w:color w:val="000000"/>
          <w:lang w:val="es-CL"/>
        </w:rPr>
        <w:t xml:space="preserve">“habitual” </w:t>
      </w:r>
      <w:r w:rsidRPr="00664C59">
        <w:rPr>
          <w:color w:val="000000"/>
          <w:lang w:val="es-CL"/>
        </w:rPr>
        <w:t>de colas con su adecuada terminología. En general nos referiremos a todo objeto que arriba al sistema como “entidades del modelo” y al trabajador, empleado o máquina como un “servidor”. Usted puede ver el número en co</w:t>
      </w:r>
      <w:r w:rsidR="00EA1E52" w:rsidRPr="00664C59">
        <w:rPr>
          <w:color w:val="000000"/>
          <w:lang w:val="es-CL"/>
        </w:rPr>
        <w:t>la y el cliente en servicio. Los par</w:t>
      </w:r>
      <w:r w:rsidR="00EA1E52">
        <w:rPr>
          <w:color w:val="000000"/>
          <w:lang w:val="es-CL"/>
        </w:rPr>
        <w:t>ámetros de</w:t>
      </w:r>
      <w:r w:rsidR="00EA1E52" w:rsidRPr="00664C59">
        <w:rPr>
          <w:color w:val="000000"/>
          <w:lang w:val="es-CL"/>
        </w:rPr>
        <w:t xml:space="preserve"> entrada a</w:t>
      </w:r>
      <w:r w:rsidRPr="00664C59">
        <w:rPr>
          <w:color w:val="000000"/>
          <w:lang w:val="es-CL"/>
        </w:rPr>
        <w:t xml:space="preserve"> est</w:t>
      </w:r>
      <w:r w:rsidR="00EA1E52" w:rsidRPr="00664C59">
        <w:rPr>
          <w:color w:val="000000"/>
          <w:lang w:val="es-CL"/>
        </w:rPr>
        <w:t>e proceso están dados</w:t>
      </w:r>
      <w:r w:rsidRPr="00664C59">
        <w:rPr>
          <w:color w:val="000000"/>
          <w:lang w:val="es-CL"/>
        </w:rPr>
        <w:t xml:space="preserve"> por las tasas de llegada y servicio, las cuales describiremos con mayor detalle </w:t>
      </w:r>
      <w:r w:rsidR="00EA1E52" w:rsidRPr="00664C59">
        <w:rPr>
          <w:color w:val="000000"/>
          <w:lang w:val="es-CL"/>
        </w:rPr>
        <w:t>más</w:t>
      </w:r>
      <w:r w:rsidRPr="00664C59">
        <w:rPr>
          <w:color w:val="000000"/>
          <w:lang w:val="es-CL"/>
        </w:rPr>
        <w:t xml:space="preserve"> </w:t>
      </w:r>
      <w:r w:rsidR="00EA1E52" w:rsidRPr="00664C59">
        <w:rPr>
          <w:color w:val="000000"/>
          <w:lang w:val="es-CL"/>
        </w:rPr>
        <w:t>adelante</w:t>
      </w:r>
      <w:r w:rsidRPr="00664C59">
        <w:rPr>
          <w:color w:val="000000"/>
          <w:lang w:val="es-CL"/>
        </w:rPr>
        <w:t>.</w:t>
      </w:r>
    </w:p>
    <w:p w:rsidR="00F04AD2" w:rsidRDefault="00F04AD2" w:rsidP="004D76F3">
      <w:pPr>
        <w:pStyle w:val="JRFigure"/>
      </w:pPr>
      <w:r w:rsidRPr="004D76F3">
        <w:rPr>
          <w:noProof/>
          <w:lang w:val="es-CL" w:eastAsia="es-CL"/>
        </w:rPr>
        <w:drawing>
          <wp:inline distT="0" distB="0" distL="0" distR="0" wp14:anchorId="7B784F37" wp14:editId="5183DD40">
            <wp:extent cx="4420141" cy="1109966"/>
            <wp:effectExtent l="0" t="0" r="0" b="0"/>
            <wp:docPr id="58661" name="Picture 58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5172"/>
                    <a:stretch/>
                  </pic:blipFill>
                  <pic:spPr bwMode="auto">
                    <a:xfrm>
                      <a:off x="0" y="0"/>
                      <a:ext cx="4483480" cy="1125871"/>
                    </a:xfrm>
                    <a:prstGeom prst="rect">
                      <a:avLst/>
                    </a:prstGeom>
                    <a:noFill/>
                    <a:ln>
                      <a:noFill/>
                    </a:ln>
                    <a:extLst>
                      <a:ext uri="{53640926-AAD7-44D8-BBD7-CCE9431645EC}">
                        <a14:shadowObscured xmlns:a14="http://schemas.microsoft.com/office/drawing/2010/main"/>
                      </a:ext>
                    </a:extLst>
                  </pic:spPr>
                </pic:pic>
              </a:graphicData>
            </a:graphic>
          </wp:inline>
        </w:drawing>
      </w:r>
    </w:p>
    <w:p w:rsidR="00F04AD2" w:rsidRDefault="00F04AD2" w:rsidP="0030264C">
      <w:pPr>
        <w:pStyle w:val="Descripcin"/>
      </w:pPr>
      <w:bookmarkStart w:id="60" w:name="_Ref393383852"/>
      <w:r>
        <w:t xml:space="preserve">Figure </w:t>
      </w:r>
      <w:fldSimple w:instr=" STYLEREF 1 \s ">
        <w:r w:rsidR="002042F5">
          <w:rPr>
            <w:noProof/>
          </w:rPr>
          <w:t>0</w:t>
        </w:r>
      </w:fldSimple>
      <w:r>
        <w:t>.</w:t>
      </w:r>
      <w:fldSimple w:instr=" SEQ Figure \* ARABIC \s 1 ">
        <w:r w:rsidR="002042F5">
          <w:rPr>
            <w:noProof/>
          </w:rPr>
          <w:t>2</w:t>
        </w:r>
      </w:fldSimple>
      <w:bookmarkEnd w:id="60"/>
      <w:r>
        <w:t>:  A Breakdown of Terminology</w:t>
      </w:r>
    </w:p>
    <w:p w:rsidR="00F04AD2" w:rsidRPr="007D239B" w:rsidRDefault="00F04AD2" w:rsidP="00284D09">
      <w:pPr>
        <w:spacing w:after="240" w:afterAutospacing="0"/>
        <w:rPr>
          <w:b/>
        </w:rPr>
      </w:pPr>
      <w:r w:rsidRPr="007D239B">
        <w:rPr>
          <w:b/>
        </w:rPr>
        <w:t>Can we simulate it?</w:t>
      </w:r>
    </w:p>
    <w:p w:rsidR="00EA1E52" w:rsidRPr="00664C59" w:rsidRDefault="00EA1E52" w:rsidP="0030264C">
      <w:pPr>
        <w:rPr>
          <w:lang w:val="es-CL"/>
        </w:rPr>
      </w:pPr>
      <w:r w:rsidRPr="00664C59">
        <w:rPr>
          <w:color w:val="000000"/>
          <w:lang w:val="es-CL"/>
        </w:rPr>
        <w:t>Ahora queremos ser capaces de reproducir el ejercicio de estudio de tiempo que usamos para la heladería, pero en lugar de la simple observación</w:t>
      </w:r>
      <w:r>
        <w:rPr>
          <w:color w:val="000000"/>
          <w:lang w:val="es-CL"/>
        </w:rPr>
        <w:t>,</w:t>
      </w:r>
      <w:r w:rsidRPr="00664C59">
        <w:rPr>
          <w:color w:val="000000"/>
          <w:lang w:val="es-CL"/>
        </w:rPr>
        <w:t xml:space="preserve"> ahora buscamos sintetizar el comportamiento en un modelo, en esencia simularlo. Si somos capaces de recrear los datos del estudio, también somos capaces de calcular los indicadores de desempeño. Si recuerda, los registros del estudio de tiempo estaban centrados en la ocurrencia de “eventos”, los cuales se definen como puntos en el tiempo en los cuales el sistema cambia de estado. </w:t>
      </w:r>
      <w:r>
        <w:rPr>
          <w:color w:val="000000"/>
          <w:lang w:val="es-CL"/>
        </w:rPr>
        <w:t>En la heladería, dichos</w:t>
      </w:r>
      <w:r w:rsidRPr="00664C59">
        <w:rPr>
          <w:color w:val="000000"/>
          <w:lang w:val="es-CL"/>
        </w:rPr>
        <w:t xml:space="preserve"> eventos de la heladería </w:t>
      </w:r>
      <w:r>
        <w:rPr>
          <w:color w:val="000000"/>
          <w:lang w:val="es-CL"/>
        </w:rPr>
        <w:t>se</w:t>
      </w:r>
      <w:r w:rsidRPr="00664C59">
        <w:rPr>
          <w:color w:val="000000"/>
          <w:lang w:val="es-CL"/>
        </w:rPr>
        <w:t xml:space="preserve"> reducen </w:t>
      </w:r>
      <w:r>
        <w:rPr>
          <w:color w:val="000000"/>
          <w:lang w:val="es-CL"/>
        </w:rPr>
        <w:t>a</w:t>
      </w:r>
      <w:r w:rsidRPr="00664C59">
        <w:rPr>
          <w:color w:val="000000"/>
          <w:lang w:val="es-CL"/>
        </w:rPr>
        <w:t xml:space="preserve"> tres acciones:</w:t>
      </w:r>
    </w:p>
    <w:p w:rsidR="00F04AD2" w:rsidRDefault="00F04AD2" w:rsidP="00284D09">
      <w:pPr>
        <w:pStyle w:val="Descripcin"/>
      </w:pPr>
      <w:r>
        <w:t xml:space="preserve">Table </w:t>
      </w:r>
      <w:fldSimple w:instr=" STYLEREF 1 \s ">
        <w:r w:rsidR="002042F5">
          <w:rPr>
            <w:noProof/>
          </w:rPr>
          <w:t>0</w:t>
        </w:r>
      </w:fldSimple>
      <w:r>
        <w:t>.</w:t>
      </w:r>
      <w:fldSimple w:instr=" SEQ Table \* ARABIC \s 1 ">
        <w:r w:rsidR="002042F5">
          <w:rPr>
            <w:noProof/>
          </w:rPr>
          <w:t>7</w:t>
        </w:r>
      </w:fldSimple>
      <w:r>
        <w:t>: Events of the Ice Cream Store</w:t>
      </w:r>
    </w:p>
    <w:p w:rsidR="00EA1E52" w:rsidRPr="00664C59" w:rsidRDefault="00EA1E52" w:rsidP="00EA1E52">
      <w:pPr>
        <w:spacing w:after="0" w:afterAutospacing="0"/>
        <w:jc w:val="left"/>
        <w:rPr>
          <w:sz w:val="24"/>
          <w:szCs w:val="24"/>
          <w:lang w:eastAsia="es-C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40"/>
        <w:gridCol w:w="1434"/>
        <w:gridCol w:w="5245"/>
      </w:tblGrid>
      <w:tr w:rsidR="00EA1E52" w:rsidRPr="00EA1E52" w:rsidTr="00664C5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vAlign w:val="center"/>
            <w:hideMark/>
          </w:tcPr>
          <w:p w:rsidR="00EA1E52" w:rsidRPr="00EA1E52" w:rsidRDefault="00EA1E52" w:rsidP="00EA1E52">
            <w:pPr>
              <w:spacing w:after="0" w:afterAutospacing="0"/>
              <w:jc w:val="center"/>
              <w:rPr>
                <w:sz w:val="24"/>
                <w:szCs w:val="24"/>
                <w:lang w:val="es-CL" w:eastAsia="es-CL"/>
              </w:rPr>
            </w:pPr>
            <w:r>
              <w:rPr>
                <w:b/>
                <w:bCs/>
                <w:color w:val="000000"/>
                <w:sz w:val="20"/>
                <w:szCs w:val="20"/>
                <w:lang w:val="es-CL" w:eastAsia="es-CL"/>
              </w:rPr>
              <w:t>Número</w:t>
            </w:r>
          </w:p>
        </w:tc>
        <w:tc>
          <w:tcPr>
            <w:tcW w:w="1434" w:type="dxa"/>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vAlign w:val="center"/>
            <w:hideMark/>
          </w:tcPr>
          <w:p w:rsidR="00EA1E52" w:rsidRPr="00EA1E52" w:rsidRDefault="00EA1E52" w:rsidP="00EA1E52">
            <w:pPr>
              <w:spacing w:after="0" w:afterAutospacing="0"/>
              <w:jc w:val="center"/>
              <w:rPr>
                <w:sz w:val="24"/>
                <w:szCs w:val="24"/>
                <w:lang w:val="es-CL" w:eastAsia="es-CL"/>
              </w:rPr>
            </w:pPr>
            <w:r>
              <w:rPr>
                <w:b/>
                <w:bCs/>
                <w:color w:val="000000"/>
                <w:sz w:val="20"/>
                <w:szCs w:val="20"/>
                <w:lang w:val="es-CL" w:eastAsia="es-CL"/>
              </w:rPr>
              <w:t>Tipo</w:t>
            </w:r>
          </w:p>
        </w:tc>
        <w:tc>
          <w:tcPr>
            <w:tcW w:w="5245" w:type="dxa"/>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vAlign w:val="center"/>
            <w:hideMark/>
          </w:tcPr>
          <w:p w:rsidR="00EA1E52" w:rsidRPr="00EA1E52" w:rsidRDefault="00EA1E52" w:rsidP="00EA1E52">
            <w:pPr>
              <w:spacing w:after="0" w:afterAutospacing="0"/>
              <w:jc w:val="center"/>
              <w:rPr>
                <w:sz w:val="24"/>
                <w:szCs w:val="24"/>
                <w:lang w:val="es-CL" w:eastAsia="es-CL"/>
              </w:rPr>
            </w:pPr>
            <w:r>
              <w:rPr>
                <w:b/>
                <w:bCs/>
                <w:color w:val="000000"/>
                <w:sz w:val="20"/>
                <w:szCs w:val="20"/>
                <w:lang w:val="es-CL" w:eastAsia="es-CL"/>
              </w:rPr>
              <w:t>Descripción del Evento</w:t>
            </w:r>
          </w:p>
        </w:tc>
      </w:tr>
      <w:tr w:rsidR="00EA1E52" w:rsidRPr="00EA1E52"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rPr>
                <w:sz w:val="24"/>
                <w:szCs w:val="24"/>
                <w:lang w:val="es-CL" w:eastAsia="es-CL"/>
              </w:rPr>
            </w:pPr>
            <w:r w:rsidRPr="00EA1E52">
              <w:rPr>
                <w:color w:val="000000"/>
                <w:sz w:val="20"/>
                <w:szCs w:val="20"/>
                <w:lang w:val="es-CL" w:eastAsia="es-CL"/>
              </w:rPr>
              <w:t>1</w:t>
            </w:r>
          </w:p>
        </w:tc>
        <w:tc>
          <w:tcPr>
            <w:tcW w:w="14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rPr>
                <w:sz w:val="24"/>
                <w:szCs w:val="24"/>
                <w:lang w:val="es-CL" w:eastAsia="es-CL"/>
              </w:rPr>
            </w:pPr>
            <w:r w:rsidRPr="00EA1E52">
              <w:rPr>
                <w:color w:val="000000"/>
                <w:sz w:val="20"/>
                <w:szCs w:val="20"/>
                <w:lang w:val="es-CL" w:eastAsia="es-CL"/>
              </w:rPr>
              <w:t>Llegada</w:t>
            </w:r>
          </w:p>
        </w:tc>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rPr>
                <w:sz w:val="24"/>
                <w:szCs w:val="24"/>
                <w:lang w:val="es-CL" w:eastAsia="es-CL"/>
              </w:rPr>
            </w:pPr>
            <w:r w:rsidRPr="00EA1E52">
              <w:rPr>
                <w:color w:val="000000"/>
                <w:sz w:val="20"/>
                <w:szCs w:val="20"/>
                <w:lang w:val="es-CL" w:eastAsia="es-CL"/>
              </w:rPr>
              <w:t xml:space="preserve">Indica la llegada de un cliente a este tiempo </w:t>
            </w:r>
          </w:p>
        </w:tc>
      </w:tr>
      <w:tr w:rsidR="00EA1E52" w:rsidRPr="00EA1E52"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rPr>
                <w:sz w:val="24"/>
                <w:szCs w:val="24"/>
                <w:lang w:val="es-CL" w:eastAsia="es-CL"/>
              </w:rPr>
            </w:pPr>
            <w:r w:rsidRPr="00EA1E52">
              <w:rPr>
                <w:color w:val="000000"/>
                <w:sz w:val="20"/>
                <w:szCs w:val="20"/>
                <w:lang w:val="es-CL" w:eastAsia="es-CL"/>
              </w:rPr>
              <w:t>2</w:t>
            </w:r>
          </w:p>
        </w:tc>
        <w:tc>
          <w:tcPr>
            <w:tcW w:w="14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rPr>
                <w:sz w:val="24"/>
                <w:szCs w:val="24"/>
                <w:lang w:val="es-CL" w:eastAsia="es-CL"/>
              </w:rPr>
            </w:pPr>
            <w:r w:rsidRPr="00EA1E52">
              <w:rPr>
                <w:color w:val="000000"/>
                <w:sz w:val="20"/>
                <w:szCs w:val="20"/>
                <w:lang w:val="es-CL" w:eastAsia="es-CL"/>
              </w:rPr>
              <w:t>Salida</w:t>
            </w:r>
          </w:p>
        </w:tc>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rPr>
                <w:sz w:val="24"/>
                <w:szCs w:val="24"/>
                <w:lang w:val="es-CL" w:eastAsia="es-CL"/>
              </w:rPr>
            </w:pPr>
            <w:r w:rsidRPr="00EA1E52">
              <w:rPr>
                <w:color w:val="000000"/>
                <w:sz w:val="20"/>
                <w:szCs w:val="20"/>
                <w:lang w:val="es-CL" w:eastAsia="es-CL"/>
              </w:rPr>
              <w:t>Un cliente deje el sistema (terminó de ser atendido)</w:t>
            </w:r>
          </w:p>
        </w:tc>
      </w:tr>
      <w:tr w:rsidR="00EA1E52" w:rsidRPr="00EA1E52"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rPr>
                <w:sz w:val="24"/>
                <w:szCs w:val="24"/>
                <w:lang w:val="es-CL" w:eastAsia="es-CL"/>
              </w:rPr>
            </w:pPr>
            <w:r w:rsidRPr="00EA1E52">
              <w:rPr>
                <w:color w:val="000000"/>
                <w:sz w:val="20"/>
                <w:szCs w:val="20"/>
                <w:lang w:val="es-CL" w:eastAsia="es-CL"/>
              </w:rPr>
              <w:t>3</w:t>
            </w:r>
          </w:p>
        </w:tc>
        <w:tc>
          <w:tcPr>
            <w:tcW w:w="14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rPr>
                <w:sz w:val="24"/>
                <w:szCs w:val="24"/>
                <w:lang w:val="es-CL" w:eastAsia="es-CL"/>
              </w:rPr>
            </w:pPr>
            <w:r w:rsidRPr="00EA1E52">
              <w:rPr>
                <w:color w:val="000000"/>
                <w:sz w:val="20"/>
                <w:szCs w:val="20"/>
                <w:lang w:val="es-CL" w:eastAsia="es-CL"/>
              </w:rPr>
              <w:t>Fin</w:t>
            </w:r>
          </w:p>
        </w:tc>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rPr>
                <w:sz w:val="24"/>
                <w:szCs w:val="24"/>
                <w:lang w:val="es-CL" w:eastAsia="es-CL"/>
              </w:rPr>
            </w:pPr>
            <w:r w:rsidRPr="00EA1E52">
              <w:rPr>
                <w:color w:val="000000"/>
                <w:sz w:val="20"/>
                <w:szCs w:val="20"/>
                <w:lang w:val="es-CL" w:eastAsia="es-CL"/>
              </w:rPr>
              <w:t>Termina la simulación y se terminan las observaciones</w:t>
            </w:r>
          </w:p>
        </w:tc>
      </w:tr>
    </w:tbl>
    <w:p w:rsidR="00EA1E52" w:rsidRPr="00664C59" w:rsidRDefault="00EA1E52" w:rsidP="00664C59">
      <w:pPr>
        <w:rPr>
          <w:lang w:val="es-CL"/>
        </w:rPr>
      </w:pPr>
    </w:p>
    <w:p w:rsidR="00EA1E52" w:rsidRDefault="00EA1E52" w:rsidP="00EA1E52">
      <w:pPr>
        <w:pStyle w:val="JRPart"/>
        <w:rPr>
          <w:lang w:val="es-CL" w:eastAsia="es-CL"/>
        </w:rPr>
      </w:pPr>
      <w:r w:rsidRPr="00EA1E52">
        <w:rPr>
          <w:lang w:val="es-CL" w:eastAsia="es-CL"/>
        </w:rPr>
        <w:t>Para hacer la simulación necesitamos de un método que nos permita mantener registro</w:t>
      </w:r>
      <w:r>
        <w:rPr>
          <w:lang w:val="es-CL" w:eastAsia="es-CL"/>
        </w:rPr>
        <w:t xml:space="preserve"> de nuestros eventos. Aunque existen</w:t>
      </w:r>
      <w:r w:rsidRPr="00EA1E52">
        <w:rPr>
          <w:lang w:val="es-CL" w:eastAsia="es-CL"/>
        </w:rPr>
        <w:t xml:space="preserve"> varios métodos para mantener registro de los eventos, es conveniente mantenerlos en un “calendario de eventos”. Dicho calendario mantiene los registros de eventos futuros (cosas que pensamos van a pasar en el futuro), ordenados por tiempo (con el evento más temprano en primer lugar). Una simulación es ejecutada por la remoción o inserción de eventos en el calendario de eventos.</w:t>
      </w:r>
    </w:p>
    <w:p w:rsidR="00EA1E52" w:rsidRPr="00EA1E52" w:rsidRDefault="00EA1E52" w:rsidP="00EA1E52">
      <w:pPr>
        <w:pStyle w:val="JRPart"/>
        <w:rPr>
          <w:sz w:val="24"/>
          <w:lang w:val="es-CL" w:eastAsia="es-CL"/>
        </w:rPr>
      </w:pPr>
      <w:r w:rsidRPr="00EA1E52">
        <w:rPr>
          <w:lang w:val="es-CL" w:eastAsia="es-CL"/>
        </w:rPr>
        <w:t>Agreguemos algunos detalles específicos a nuestra simulación de la heladería. Nuestra unidad base de tiempo serán “minutos”. Los datos de entrada que tenemos producto del estudio de tiempos se entrega en la Tabla 1.8.</w:t>
      </w:r>
    </w:p>
    <w:p w:rsidR="00F04AD2" w:rsidRDefault="00F04AD2" w:rsidP="00FF224B">
      <w:pPr>
        <w:pStyle w:val="Descripcin"/>
        <w:keepNext/>
      </w:pPr>
      <w:bookmarkStart w:id="61" w:name="_Ref393450849"/>
      <w:r>
        <w:t xml:space="preserve">Table </w:t>
      </w:r>
      <w:fldSimple w:instr=" STYLEREF 1 \s ">
        <w:r w:rsidR="002042F5">
          <w:rPr>
            <w:noProof/>
          </w:rPr>
          <w:t>0</w:t>
        </w:r>
      </w:fldSimple>
      <w:r>
        <w:t>.</w:t>
      </w:r>
      <w:fldSimple w:instr=" SEQ Table \* ARABIC \s 1 ">
        <w:r w:rsidR="002042F5">
          <w:rPr>
            <w:noProof/>
          </w:rPr>
          <w:t>8</w:t>
        </w:r>
      </w:fldSimple>
      <w:bookmarkEnd w:id="61"/>
      <w:r>
        <w:t>: Input Data</w:t>
      </w:r>
    </w:p>
    <w:p w:rsidR="00EA1E52" w:rsidRPr="00EA1E52" w:rsidRDefault="00EA1E52" w:rsidP="00EA1E52">
      <w:pPr>
        <w:spacing w:after="0" w:afterAutospacing="0"/>
        <w:jc w:val="left"/>
        <w:rPr>
          <w:sz w:val="24"/>
          <w:szCs w:val="24"/>
          <w:lang w:val="es-CL" w:eastAsia="es-C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29"/>
        <w:gridCol w:w="1885"/>
        <w:gridCol w:w="2252"/>
        <w:gridCol w:w="2451"/>
      </w:tblGrid>
      <w:tr w:rsidR="00EA1E52" w:rsidRPr="00EA1E52" w:rsidTr="00664C59">
        <w:trPr>
          <w:jc w:val="center"/>
        </w:trPr>
        <w:tc>
          <w:tcPr>
            <w:tcW w:w="0" w:type="auto"/>
            <w:tcBorders>
              <w:top w:val="single" w:sz="6" w:space="0" w:color="4F81BD"/>
              <w:left w:val="single" w:sz="6" w:space="0" w:color="4F81BD"/>
              <w:bottom w:val="single" w:sz="6" w:space="0" w:color="000000"/>
              <w:right w:val="single" w:sz="2" w:space="0" w:color="000000"/>
            </w:tcBorders>
            <w:shd w:val="clear" w:color="auto" w:fill="548DD4"/>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b/>
                <w:bCs/>
                <w:color w:val="000000"/>
                <w:sz w:val="20"/>
                <w:szCs w:val="20"/>
                <w:lang w:val="es-CL" w:eastAsia="es-CL"/>
              </w:rPr>
              <w:t>Clientes</w:t>
            </w:r>
          </w:p>
        </w:tc>
        <w:tc>
          <w:tcPr>
            <w:tcW w:w="0" w:type="auto"/>
            <w:tcBorders>
              <w:top w:val="single" w:sz="6" w:space="0" w:color="4F81BD"/>
              <w:left w:val="single" w:sz="2" w:space="0" w:color="000000"/>
              <w:bottom w:val="single" w:sz="6" w:space="0" w:color="000000"/>
              <w:right w:val="single" w:sz="2" w:space="0" w:color="000000"/>
            </w:tcBorders>
            <w:shd w:val="clear" w:color="auto" w:fill="548DD4"/>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b/>
                <w:bCs/>
                <w:color w:val="000000"/>
                <w:sz w:val="20"/>
                <w:szCs w:val="20"/>
                <w:lang w:val="es-CL" w:eastAsia="es-CL"/>
              </w:rPr>
              <w:t>Tiempo de Llegada</w:t>
            </w:r>
          </w:p>
        </w:tc>
        <w:tc>
          <w:tcPr>
            <w:tcW w:w="0" w:type="auto"/>
            <w:tcBorders>
              <w:top w:val="single" w:sz="6" w:space="0" w:color="4F81BD"/>
              <w:left w:val="single" w:sz="2" w:space="0" w:color="000000"/>
              <w:bottom w:val="single" w:sz="6" w:space="0" w:color="000000"/>
              <w:right w:val="single" w:sz="2" w:space="0" w:color="000000"/>
            </w:tcBorders>
            <w:shd w:val="clear" w:color="auto" w:fill="548DD4"/>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b/>
                <w:bCs/>
                <w:color w:val="000000"/>
                <w:sz w:val="20"/>
                <w:szCs w:val="20"/>
                <w:lang w:val="es-CL" w:eastAsia="es-CL"/>
              </w:rPr>
              <w:t>Tiempo Entre Llegadas</w:t>
            </w:r>
          </w:p>
        </w:tc>
        <w:tc>
          <w:tcPr>
            <w:tcW w:w="0" w:type="auto"/>
            <w:tcBorders>
              <w:top w:val="single" w:sz="6" w:space="0" w:color="4F81BD"/>
              <w:left w:val="single" w:sz="2" w:space="0" w:color="000000"/>
              <w:bottom w:val="single" w:sz="6" w:space="0" w:color="000000"/>
              <w:right w:val="single" w:sz="6" w:space="0" w:color="4F81BD"/>
            </w:tcBorders>
            <w:shd w:val="clear" w:color="auto" w:fill="548DD4"/>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b/>
                <w:bCs/>
                <w:color w:val="000000"/>
                <w:sz w:val="20"/>
                <w:szCs w:val="20"/>
                <w:lang w:val="es-CL" w:eastAsia="es-CL"/>
              </w:rPr>
              <w:t>Tiempo de Procesamiento</w:t>
            </w:r>
          </w:p>
        </w:tc>
      </w:tr>
      <w:tr w:rsidR="00EA1E52" w:rsidRPr="00EA1E52"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0.00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0.00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8.36</w:t>
            </w:r>
          </w:p>
        </w:tc>
      </w:tr>
      <w:tr w:rsidR="00EA1E52" w:rsidRPr="00EA1E52"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9.01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9.01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10.35</w:t>
            </w:r>
          </w:p>
        </w:tc>
      </w:tr>
      <w:tr w:rsidR="00EA1E52" w:rsidRPr="00EA1E52"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9.98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0.97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7.86</w:t>
            </w:r>
          </w:p>
        </w:tc>
      </w:tr>
      <w:tr w:rsidR="00EA1E52" w:rsidRPr="00EA1E52"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13.50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3.52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6.60</w:t>
            </w:r>
          </w:p>
        </w:tc>
      </w:tr>
      <w:tr w:rsidR="00EA1E52" w:rsidRPr="00EA1E52"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23.07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9.57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8.63</w:t>
            </w:r>
          </w:p>
        </w:tc>
      </w:tr>
      <w:tr w:rsidR="00EA1E52" w:rsidRPr="00EA1E52"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38.18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15.11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10.33</w:t>
            </w:r>
          </w:p>
        </w:tc>
      </w:tr>
      <w:tr w:rsidR="00EA1E52" w:rsidRPr="00EA1E52"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42.08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3.90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10.46</w:t>
            </w:r>
          </w:p>
        </w:tc>
      </w:tr>
      <w:tr w:rsidR="00EA1E52" w:rsidRPr="00EA1E52" w:rsidTr="00664C59">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48.80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6.72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A1E52" w:rsidRPr="00EA1E52" w:rsidRDefault="00EA1E52" w:rsidP="00EA1E52">
            <w:pPr>
              <w:spacing w:after="0" w:afterAutospacing="0"/>
              <w:jc w:val="center"/>
              <w:rPr>
                <w:sz w:val="24"/>
                <w:szCs w:val="24"/>
                <w:lang w:val="es-CL" w:eastAsia="es-CL"/>
              </w:rPr>
            </w:pPr>
            <w:r w:rsidRPr="00EA1E52">
              <w:rPr>
                <w:color w:val="000000"/>
                <w:sz w:val="20"/>
                <w:szCs w:val="20"/>
                <w:lang w:val="es-CL" w:eastAsia="es-CL"/>
              </w:rPr>
              <w:t>7.96</w:t>
            </w:r>
          </w:p>
        </w:tc>
      </w:tr>
    </w:tbl>
    <w:p w:rsidR="00EA1E52" w:rsidRPr="00664C59" w:rsidRDefault="00EA1E52" w:rsidP="00664C59"/>
    <w:p w:rsidR="004B3DCF" w:rsidRDefault="004B3DCF" w:rsidP="00284D09">
      <w:pPr>
        <w:spacing w:before="120" w:after="0" w:afterAutospacing="0"/>
        <w:rPr>
          <w:color w:val="000000"/>
          <w:lang w:val="es-CL"/>
        </w:rPr>
      </w:pPr>
      <w:r w:rsidRPr="00664C59">
        <w:rPr>
          <w:color w:val="000000"/>
          <w:lang w:val="es-CL"/>
        </w:rPr>
        <w:t>En la tabla, el tiempo de llegada a sido transformado a “tiempo entre llegadas”. Haciendo esta modificación no cambia el tiempo de llegadas, sino que solo cambia la forma en cómo los datos son presentadas. Dicha representación requiere conocer el tiempo de la primera llegada de la cual el tiempo entre llegadas es secuencialmente calculado. La Tabla 1.8 entrega los datos de los primeros ocho clientes, por lo cual necesitaremos más datos, pero eso lo dejaremos para una discusión posterior</w:t>
      </w:r>
    </w:p>
    <w:p w:rsidR="00F04AD2" w:rsidRPr="00664C59" w:rsidRDefault="00F04AD2" w:rsidP="00284D09">
      <w:pPr>
        <w:keepNext/>
        <w:spacing w:before="120" w:after="240" w:afterAutospacing="0"/>
        <w:rPr>
          <w:rStyle w:val="name"/>
          <w:b/>
          <w:lang w:val="es-CL"/>
        </w:rPr>
      </w:pPr>
      <w:r w:rsidRPr="00664C59">
        <w:rPr>
          <w:rStyle w:val="name"/>
          <w:b/>
          <w:lang w:val="es-CL"/>
        </w:rPr>
        <w:t>The Simulation Algorithm</w:t>
      </w:r>
    </w:p>
    <w:p w:rsidR="004B3DCF" w:rsidRPr="004B3DCF" w:rsidRDefault="004B3DCF" w:rsidP="004B3DCF">
      <w:pPr>
        <w:spacing w:before="120" w:after="0" w:afterAutospacing="0"/>
        <w:rPr>
          <w:sz w:val="24"/>
          <w:szCs w:val="24"/>
          <w:lang w:val="es-CL" w:eastAsia="es-CL"/>
        </w:rPr>
      </w:pPr>
      <w:r w:rsidRPr="004B3DCF">
        <w:rPr>
          <w:color w:val="000000"/>
          <w:lang w:val="es-CL" w:eastAsia="es-CL"/>
        </w:rPr>
        <w:t>Para sintetizar el sistema presentado en el estudio de tiempos, necesitamos definir una manera sistemática de movernos a través del tiempo removiendo e insertando eventos dentro del calendario. Considere el algoritmo de simulación presentado en la Figura 1.5.</w:t>
      </w:r>
    </w:p>
    <w:p w:rsidR="004B3DCF" w:rsidRPr="004B3DCF" w:rsidRDefault="004B3DCF" w:rsidP="004B3DCF">
      <w:pPr>
        <w:spacing w:after="0" w:afterAutospacing="0"/>
        <w:jc w:val="left"/>
        <w:rPr>
          <w:sz w:val="24"/>
          <w:szCs w:val="24"/>
          <w:lang w:val="es-CL" w:eastAsia="es-CL"/>
        </w:rPr>
      </w:pPr>
    </w:p>
    <w:p w:rsidR="004B3DCF" w:rsidRPr="004B3DCF" w:rsidRDefault="004B3DCF" w:rsidP="004B3DCF">
      <w:pPr>
        <w:spacing w:after="0" w:afterAutospacing="0"/>
        <w:ind w:left="1530" w:hanging="540"/>
        <w:rPr>
          <w:sz w:val="24"/>
          <w:szCs w:val="24"/>
          <w:lang w:val="es-CL" w:eastAsia="es-CL"/>
        </w:rPr>
      </w:pPr>
      <w:r w:rsidRPr="004B3DCF">
        <w:rPr>
          <w:i/>
          <w:iCs/>
          <w:color w:val="000000"/>
          <w:lang w:val="es-CL" w:eastAsia="es-CL"/>
        </w:rPr>
        <w:t>Algoritmo Paso 1</w:t>
      </w:r>
      <w:r w:rsidRPr="004B3DCF">
        <w:rPr>
          <w:color w:val="000000"/>
          <w:lang w:val="es-CL" w:eastAsia="es-CL"/>
        </w:rPr>
        <w:t>:    Prepare la simulación (inicializar el sistema)</w:t>
      </w:r>
    </w:p>
    <w:p w:rsidR="004B3DCF" w:rsidRPr="004B3DCF" w:rsidRDefault="004B3DCF" w:rsidP="004B3DCF">
      <w:pPr>
        <w:spacing w:after="0" w:afterAutospacing="0"/>
        <w:ind w:left="1530" w:hanging="540"/>
        <w:rPr>
          <w:sz w:val="24"/>
          <w:szCs w:val="24"/>
          <w:lang w:val="es-CL" w:eastAsia="es-CL"/>
        </w:rPr>
      </w:pPr>
      <w:r w:rsidRPr="004B3DCF">
        <w:rPr>
          <w:i/>
          <w:iCs/>
          <w:color w:val="000000"/>
          <w:lang w:val="es-CL" w:eastAsia="es-CL"/>
        </w:rPr>
        <w:t>Algoritmo Paso 2</w:t>
      </w:r>
      <w:r w:rsidR="00B668B8">
        <w:rPr>
          <w:color w:val="000000"/>
          <w:lang w:val="es-CL" w:eastAsia="es-CL"/>
        </w:rPr>
        <w:t>:    </w:t>
      </w:r>
      <w:r w:rsidRPr="004B3DCF">
        <w:rPr>
          <w:color w:val="000000"/>
          <w:lang w:val="es-CL" w:eastAsia="es-CL"/>
        </w:rPr>
        <w:t>Remueva el próximo evento del calendario de eventos</w:t>
      </w:r>
    </w:p>
    <w:p w:rsidR="004B3DCF" w:rsidRPr="004B3DCF" w:rsidRDefault="004B3DCF" w:rsidP="004B3DCF">
      <w:pPr>
        <w:spacing w:after="0" w:afterAutospacing="0"/>
        <w:ind w:left="1530" w:hanging="540"/>
        <w:rPr>
          <w:sz w:val="24"/>
          <w:szCs w:val="24"/>
          <w:lang w:val="es-CL" w:eastAsia="es-CL"/>
        </w:rPr>
      </w:pPr>
      <w:r w:rsidRPr="004B3DCF">
        <w:rPr>
          <w:i/>
          <w:iCs/>
          <w:color w:val="000000"/>
          <w:lang w:val="es-CL" w:eastAsia="es-CL"/>
        </w:rPr>
        <w:t>Algoritmo Paso 3</w:t>
      </w:r>
      <w:r w:rsidR="00B668B8">
        <w:rPr>
          <w:color w:val="000000"/>
          <w:lang w:val="es-CL" w:eastAsia="es-CL"/>
        </w:rPr>
        <w:t>:    </w:t>
      </w:r>
      <w:r w:rsidRPr="004B3DCF">
        <w:rPr>
          <w:color w:val="000000"/>
          <w:lang w:val="es-CL" w:eastAsia="es-CL"/>
        </w:rPr>
        <w:t xml:space="preserve">Actualice el tiempo de simulación (i.e., </w:t>
      </w:r>
      <w:r w:rsidRPr="004B3DCF">
        <w:rPr>
          <w:i/>
          <w:iCs/>
          <w:color w:val="000000"/>
          <w:lang w:val="es-CL" w:eastAsia="es-CL"/>
        </w:rPr>
        <w:t>TimeNow</w:t>
      </w:r>
      <w:r w:rsidRPr="004B3DCF">
        <w:rPr>
          <w:color w:val="000000"/>
          <w:lang w:val="es-CL" w:eastAsia="es-CL"/>
        </w:rPr>
        <w:t>) al tiempo del evento</w:t>
      </w:r>
    </w:p>
    <w:p w:rsidR="004B3DCF" w:rsidRPr="004B3DCF" w:rsidRDefault="004B3DCF" w:rsidP="004B3DCF">
      <w:pPr>
        <w:spacing w:after="0" w:afterAutospacing="0"/>
        <w:ind w:left="2880" w:hanging="1890"/>
        <w:rPr>
          <w:sz w:val="24"/>
          <w:szCs w:val="24"/>
          <w:lang w:val="es-CL" w:eastAsia="es-CL"/>
        </w:rPr>
      </w:pPr>
      <w:r w:rsidRPr="004B3DCF">
        <w:rPr>
          <w:i/>
          <w:iCs/>
          <w:color w:val="000000"/>
          <w:lang w:val="es-CL" w:eastAsia="es-CL"/>
        </w:rPr>
        <w:t>Algoritmo Paso 4</w:t>
      </w:r>
      <w:r w:rsidR="00B668B8">
        <w:rPr>
          <w:color w:val="000000"/>
          <w:lang w:val="es-CL" w:eastAsia="es-CL"/>
        </w:rPr>
        <w:t>:    </w:t>
      </w:r>
      <w:r w:rsidRPr="004B3DCF">
        <w:rPr>
          <w:color w:val="000000"/>
          <w:lang w:val="es-CL" w:eastAsia="es-CL"/>
        </w:rPr>
        <w:t>Ejecute el proceso asociado con el evento (Agregue eventos adicionales como sea necesario y recolecte estadísticas)</w:t>
      </w:r>
    </w:p>
    <w:p w:rsidR="004B3DCF" w:rsidRPr="004B3DCF" w:rsidRDefault="004B3DCF" w:rsidP="004B3DCF">
      <w:pPr>
        <w:spacing w:after="0" w:afterAutospacing="0"/>
        <w:ind w:left="2880" w:hanging="1890"/>
        <w:rPr>
          <w:sz w:val="24"/>
          <w:szCs w:val="24"/>
          <w:lang w:val="es-CL" w:eastAsia="es-CL"/>
        </w:rPr>
      </w:pPr>
      <w:r w:rsidRPr="004B3DCF">
        <w:rPr>
          <w:color w:val="000000"/>
          <w:lang w:val="es-CL" w:eastAsia="es-CL"/>
        </w:rPr>
        <w:t xml:space="preserve">        </w:t>
      </w:r>
      <w:r>
        <w:rPr>
          <w:color w:val="000000"/>
          <w:lang w:val="es-CL" w:eastAsia="es-CL"/>
        </w:rPr>
        <w:tab/>
      </w:r>
      <w:r>
        <w:rPr>
          <w:color w:val="000000"/>
          <w:lang w:val="es-CL" w:eastAsia="es-CL"/>
        </w:rPr>
        <w:tab/>
      </w:r>
      <w:r w:rsidRPr="004B3DCF">
        <w:rPr>
          <w:color w:val="000000"/>
          <w:lang w:val="es-CL" w:eastAsia="es-CL"/>
        </w:rPr>
        <w:t>Evento del Proceso de Llegadas (Figura 1.6)</w:t>
      </w:r>
    </w:p>
    <w:p w:rsidR="004B3DCF" w:rsidRPr="004B3DCF" w:rsidRDefault="004B3DCF" w:rsidP="004B3DCF">
      <w:pPr>
        <w:spacing w:after="0" w:afterAutospacing="0"/>
        <w:ind w:left="2880" w:firstLine="720"/>
        <w:rPr>
          <w:sz w:val="24"/>
          <w:szCs w:val="24"/>
          <w:lang w:val="es-CL" w:eastAsia="es-CL"/>
        </w:rPr>
      </w:pPr>
      <w:r w:rsidRPr="004B3DCF">
        <w:rPr>
          <w:color w:val="000000"/>
          <w:lang w:val="es-CL" w:eastAsia="es-CL"/>
        </w:rPr>
        <w:t>Evento del Proceso de Salidas (Figura 1.7)</w:t>
      </w:r>
    </w:p>
    <w:p w:rsidR="004B3DCF" w:rsidRPr="004B3DCF" w:rsidRDefault="004B3DCF" w:rsidP="004B3DCF">
      <w:pPr>
        <w:spacing w:after="0" w:afterAutospacing="0"/>
        <w:ind w:left="2970" w:firstLine="630"/>
        <w:rPr>
          <w:sz w:val="24"/>
          <w:szCs w:val="24"/>
          <w:lang w:val="es-CL" w:eastAsia="es-CL"/>
        </w:rPr>
      </w:pPr>
      <w:r w:rsidRPr="004B3DCF">
        <w:rPr>
          <w:color w:val="000000"/>
          <w:lang w:val="es-CL" w:eastAsia="es-CL"/>
        </w:rPr>
        <w:t>Evento Final</w:t>
      </w:r>
    </w:p>
    <w:p w:rsidR="004B3DCF" w:rsidRPr="00664C59" w:rsidRDefault="004B3DCF" w:rsidP="00664C59">
      <w:pPr>
        <w:spacing w:after="0" w:afterAutospacing="0"/>
        <w:ind w:left="990"/>
        <w:rPr>
          <w:rStyle w:val="name"/>
          <w:sz w:val="24"/>
          <w:szCs w:val="24"/>
          <w:lang w:val="es-CL" w:eastAsia="es-CL"/>
        </w:rPr>
      </w:pPr>
      <w:r w:rsidRPr="004B3DCF">
        <w:rPr>
          <w:i/>
          <w:iCs/>
          <w:color w:val="000000"/>
          <w:lang w:val="es-CL" w:eastAsia="es-CL"/>
        </w:rPr>
        <w:t>Algoritmo Paso 5</w:t>
      </w:r>
      <w:r w:rsidR="00B668B8">
        <w:rPr>
          <w:color w:val="000000"/>
          <w:lang w:val="es-CL" w:eastAsia="es-CL"/>
        </w:rPr>
        <w:t>:    </w:t>
      </w:r>
      <w:r w:rsidRPr="004B3DCF">
        <w:rPr>
          <w:color w:val="000000"/>
          <w:lang w:val="es-CL" w:eastAsia="es-CL"/>
        </w:rPr>
        <w:t>Repita los pasos 2-4 hasta completar la simulación</w:t>
      </w:r>
    </w:p>
    <w:p w:rsidR="004B3DCF" w:rsidRPr="00664C59" w:rsidRDefault="00F04AD2" w:rsidP="00664C59">
      <w:pPr>
        <w:pStyle w:val="Descripcin"/>
        <w:rPr>
          <w:lang w:val="es-CL"/>
        </w:rPr>
      </w:pPr>
      <w:bookmarkStart w:id="62" w:name="_Ref431129201"/>
      <w:r w:rsidRPr="00664C59">
        <w:rPr>
          <w:lang w:val="es-CL"/>
        </w:rPr>
        <w:t xml:space="preserve">Figure </w:t>
      </w:r>
      <w:r w:rsidR="00284D09">
        <w:fldChar w:fldCharType="begin"/>
      </w:r>
      <w:r w:rsidR="00284D09" w:rsidRPr="00664C59">
        <w:rPr>
          <w:lang w:val="es-CL"/>
        </w:rPr>
        <w:instrText xml:space="preserve"> STYLEREF 1 \s </w:instrText>
      </w:r>
      <w:r w:rsidR="00284D09">
        <w:fldChar w:fldCharType="separate"/>
      </w:r>
      <w:r w:rsidR="002042F5">
        <w:rPr>
          <w:noProof/>
          <w:lang w:val="es-CL"/>
        </w:rPr>
        <w:t>0</w:t>
      </w:r>
      <w:r w:rsidR="00284D09">
        <w:rPr>
          <w:noProof/>
        </w:rPr>
        <w:fldChar w:fldCharType="end"/>
      </w:r>
      <w:r w:rsidRPr="00664C59">
        <w:rPr>
          <w:lang w:val="es-CL"/>
        </w:rPr>
        <w:t>.</w:t>
      </w:r>
      <w:r w:rsidR="00284D09">
        <w:fldChar w:fldCharType="begin"/>
      </w:r>
      <w:r w:rsidR="00284D09" w:rsidRPr="00664C59">
        <w:rPr>
          <w:lang w:val="es-CL"/>
        </w:rPr>
        <w:instrText xml:space="preserve"> SEQ Figure \* ARABIC \s 1 </w:instrText>
      </w:r>
      <w:r w:rsidR="00284D09">
        <w:fldChar w:fldCharType="separate"/>
      </w:r>
      <w:r w:rsidR="002042F5">
        <w:rPr>
          <w:noProof/>
          <w:lang w:val="es-CL"/>
        </w:rPr>
        <w:t>3</w:t>
      </w:r>
      <w:r w:rsidR="00284D09">
        <w:rPr>
          <w:noProof/>
        </w:rPr>
        <w:fldChar w:fldCharType="end"/>
      </w:r>
      <w:bookmarkEnd w:id="62"/>
      <w:r w:rsidRPr="00664C59">
        <w:rPr>
          <w:lang w:val="es-CL"/>
        </w:rPr>
        <w:t>: Simple Simulation Algorithm</w:t>
      </w:r>
    </w:p>
    <w:p w:rsidR="004B3DCF" w:rsidRPr="004B3DCF" w:rsidRDefault="004B3DCF" w:rsidP="004B3DCF">
      <w:pPr>
        <w:spacing w:afterAutospacing="0"/>
        <w:rPr>
          <w:sz w:val="24"/>
          <w:szCs w:val="24"/>
          <w:lang w:val="es-CL" w:eastAsia="es-CL"/>
        </w:rPr>
      </w:pPr>
      <w:r w:rsidRPr="004B3DCF">
        <w:rPr>
          <w:color w:val="000000"/>
          <w:lang w:val="es-CL" w:eastAsia="es-CL"/>
        </w:rPr>
        <w:t xml:space="preserve">Recuerde que el calendario de eventos es ordenado de acuerdo al próximo evento más reciente. Por lo tanto nos podemos mover a través del tiempo removiendo el “próximo” evento del calendario de eventos, actualizando el tiempo al tiempo del evento y ejecutando </w:t>
      </w:r>
      <w:r>
        <w:rPr>
          <w:color w:val="000000"/>
          <w:lang w:val="es-CL" w:eastAsia="es-CL"/>
        </w:rPr>
        <w:t>cualquier proceso asociado a dicho</w:t>
      </w:r>
      <w:r w:rsidRPr="004B3DCF">
        <w:rPr>
          <w:color w:val="000000"/>
          <w:lang w:val="es-CL" w:eastAsia="es-CL"/>
        </w:rPr>
        <w:t xml:space="preserve"> evento. Este simple proceso debe ser repetido hasta que llegamos ya sea al tiempo de término de la simulación o a una condición </w:t>
      </w:r>
      <w:r>
        <w:rPr>
          <w:color w:val="000000"/>
          <w:lang w:val="es-CL" w:eastAsia="es-CL"/>
        </w:rPr>
        <w:t xml:space="preserve">que da término a </w:t>
      </w:r>
      <w:r w:rsidRPr="004B3DCF">
        <w:rPr>
          <w:color w:val="000000"/>
          <w:lang w:val="es-CL" w:eastAsia="es-CL"/>
        </w:rPr>
        <w:t>la simulación, lo que ocurra primero. En nuestro caso, los “eventos” son la llegada de una entidad, el servicio de una entidad (su salida) y el término del periodo de la simulación. La llegada y la salida de las entidades son los eventos más importantes. Considere ahora como la llegada (Figura 1.6) y la salida (Figura 1.7) son procesados dentro del contexto del sistema simple de cola individual y un solo servidor. Aquí la palabra “agendar” significa insertar un evento dentro del calendario de eventos</w:t>
      </w:r>
    </w:p>
    <w:p w:rsidR="004B3DCF" w:rsidRPr="00664C59" w:rsidRDefault="004B3DCF" w:rsidP="00664C59">
      <w:pPr>
        <w:rPr>
          <w:lang w:val="es-CL"/>
        </w:rPr>
      </w:pPr>
    </w:p>
    <w:p w:rsidR="00F04AD2" w:rsidRDefault="00F04AD2" w:rsidP="00284D09">
      <w:pPr>
        <w:pStyle w:val="JRFigure"/>
      </w:pPr>
      <w:r>
        <w:object w:dxaOrig="9435" w:dyaOrig="2370">
          <v:shape id="_x0000_i1026" type="#_x0000_t75" style="width:473.45pt;height:118.85pt" o:ole="">
            <v:imagedata r:id="rId13" o:title=""/>
          </v:shape>
          <o:OLEObject Type="Embed" ProgID="Visio.Drawing.15" ShapeID="_x0000_i1026" DrawAspect="Content" ObjectID="_1635894208" r:id="rId14"/>
        </w:object>
      </w:r>
    </w:p>
    <w:p w:rsidR="00F04AD2" w:rsidRDefault="00F04AD2" w:rsidP="00284D09">
      <w:pPr>
        <w:pStyle w:val="Descripcin"/>
      </w:pPr>
      <w:bookmarkStart w:id="63" w:name="_Ref431128643"/>
      <w:r>
        <w:t xml:space="preserve">Figure </w:t>
      </w:r>
      <w:fldSimple w:instr=" STYLEREF 1 \s ">
        <w:r w:rsidR="002042F5">
          <w:rPr>
            <w:noProof/>
          </w:rPr>
          <w:t>0</w:t>
        </w:r>
      </w:fldSimple>
      <w:r>
        <w:t>.</w:t>
      </w:r>
      <w:fldSimple w:instr=" SEQ Figure \* ARABIC \s 1 ">
        <w:r w:rsidR="002042F5">
          <w:rPr>
            <w:noProof/>
          </w:rPr>
          <w:t>4</w:t>
        </w:r>
      </w:fldSimple>
      <w:bookmarkEnd w:id="63"/>
      <w:r>
        <w:t>: Event Process Associated with Arrival of Entity</w:t>
      </w:r>
    </w:p>
    <w:p w:rsidR="00F04AD2" w:rsidRDefault="00F04AD2" w:rsidP="00284D09">
      <w:pPr>
        <w:pStyle w:val="JRFigure"/>
      </w:pPr>
      <w:r>
        <w:object w:dxaOrig="9435" w:dyaOrig="2370">
          <v:shape id="_x0000_i1027" type="#_x0000_t75" style="width:473.45pt;height:118.85pt" o:ole="">
            <v:imagedata r:id="rId15" o:title=""/>
          </v:shape>
          <o:OLEObject Type="Embed" ProgID="Visio.Drawing.15" ShapeID="_x0000_i1027" DrawAspect="Content" ObjectID="_1635894209" r:id="rId16"/>
        </w:object>
      </w:r>
    </w:p>
    <w:p w:rsidR="00F04AD2" w:rsidRDefault="00F04AD2" w:rsidP="00284D09">
      <w:pPr>
        <w:ind w:firstLine="360"/>
        <w:jc w:val="center"/>
      </w:pPr>
      <w:bookmarkStart w:id="64" w:name="_Ref431128662"/>
      <w:r w:rsidRPr="00865043">
        <w:rPr>
          <w:b/>
          <w:bCs/>
        </w:rPr>
        <w:t xml:space="preserve">Figure </w:t>
      </w:r>
      <w:fldSimple w:instr=" STYLEREF 1 \s ">
        <w:r w:rsidR="002042F5">
          <w:rPr>
            <w:noProof/>
          </w:rPr>
          <w:t>0</w:t>
        </w:r>
      </w:fldSimple>
      <w:r>
        <w:t>.</w:t>
      </w:r>
      <w:fldSimple w:instr=" SEQ Figure \* ARABIC \s 1 ">
        <w:r w:rsidR="002042F5">
          <w:rPr>
            <w:noProof/>
          </w:rPr>
          <w:t>5</w:t>
        </w:r>
      </w:fldSimple>
      <w:bookmarkEnd w:id="64"/>
      <w:r w:rsidRPr="00865043">
        <w:rPr>
          <w:b/>
          <w:bCs/>
        </w:rPr>
        <w:t>: Event Process Associated with End of Service</w:t>
      </w:r>
    </w:p>
    <w:p w:rsidR="00185381" w:rsidRDefault="00185381" w:rsidP="00F022E8"/>
    <w:p w:rsidR="00185381" w:rsidRPr="00185381" w:rsidRDefault="00185381" w:rsidP="00664C59">
      <w:pPr>
        <w:spacing w:before="240" w:afterAutospacing="0"/>
        <w:rPr>
          <w:sz w:val="24"/>
          <w:szCs w:val="24"/>
          <w:lang w:val="es-CL" w:eastAsia="es-CL"/>
        </w:rPr>
      </w:pPr>
      <w:r w:rsidRPr="00185381">
        <w:rPr>
          <w:color w:val="000000"/>
          <w:lang w:val="es-CL" w:eastAsia="es-CL"/>
        </w:rPr>
        <w:t>La llegada de una entidad crea un nuevo evento porque nos permite conocer el tiempo de llegada de la próxima entidad, dado que conocemos el tiempo entre llegadas de las entidades. La entidad recién llegada tiene dos posibles camino: 1) quedar en espera porque el servidor está ocupado, 2) requerir el servidor y comenzar el servicio. Si la entidad comienza el servicio conocemos otro evento futuro, la salida, porque conocemos el tiempo de procesamiento. Entonces si el evento que ha sido removido es una llegada, insertamos una nueva lleg</w:t>
      </w:r>
      <w:r>
        <w:rPr>
          <w:color w:val="000000"/>
          <w:lang w:val="es-CL" w:eastAsia="es-CL"/>
        </w:rPr>
        <w:t>ada dentro</w:t>
      </w:r>
      <w:r w:rsidRPr="00185381">
        <w:rPr>
          <w:color w:val="000000"/>
          <w:lang w:val="es-CL" w:eastAsia="es-CL"/>
        </w:rPr>
        <w:t xml:space="preserve"> del calendario de eventos y debemos insertar en evento de salida</w:t>
      </w:r>
      <w:r>
        <w:rPr>
          <w:color w:val="000000"/>
          <w:lang w:val="es-CL" w:eastAsia="es-CL"/>
        </w:rPr>
        <w:t>,</w:t>
      </w:r>
      <w:r w:rsidRPr="00185381">
        <w:rPr>
          <w:color w:val="000000"/>
          <w:lang w:val="es-CL" w:eastAsia="es-CL"/>
        </w:rPr>
        <w:t xml:space="preserve"> por el t</w:t>
      </w:r>
      <w:r>
        <w:rPr>
          <w:color w:val="000000"/>
          <w:lang w:val="es-CL" w:eastAsia="es-CL"/>
        </w:rPr>
        <w:t xml:space="preserve">érmino del servicio, en el </w:t>
      </w:r>
      <w:r w:rsidRPr="00185381">
        <w:rPr>
          <w:color w:val="000000"/>
          <w:lang w:val="es-CL" w:eastAsia="es-CL"/>
        </w:rPr>
        <w:t xml:space="preserve">calendario dado que la entidad puede comenzar el servicio inmediatamente. Si el evento removido del calendario de eventos es una salida, entonces la entidad </w:t>
      </w:r>
      <w:r>
        <w:rPr>
          <w:color w:val="000000"/>
          <w:lang w:val="es-CL" w:eastAsia="es-CL"/>
        </w:rPr>
        <w:t>h</w:t>
      </w:r>
      <w:r w:rsidRPr="00185381">
        <w:rPr>
          <w:color w:val="000000"/>
          <w:lang w:val="es-CL" w:eastAsia="es-CL"/>
        </w:rPr>
        <w:t>a finalizado su servicio  y dejará el sistema. Si la línea de espera está vacía, el servidor (un recurso) cambia su estado a desocupado. Por otra parte, si hay al menos un cliente en cola, el primer cliente pasa a servicio y el recurso continúa ocupa</w:t>
      </w:r>
      <w:r>
        <w:rPr>
          <w:color w:val="000000"/>
          <w:lang w:val="es-CL" w:eastAsia="es-CL"/>
        </w:rPr>
        <w:t>do y un nuevo evento futuro, la</w:t>
      </w:r>
      <w:r w:rsidRPr="00185381">
        <w:rPr>
          <w:color w:val="000000"/>
          <w:lang w:val="es-CL" w:eastAsia="es-CL"/>
        </w:rPr>
        <w:t xml:space="preserve"> salida del sistema se inserta en el calendario de eventos ya que se dispone del tiempo de procesamiento. Note que el término del servicio genera que la entidad salga del sistema sin importar lo que pasa con el servidor.</w:t>
      </w:r>
    </w:p>
    <w:p w:rsidR="00F04AD2" w:rsidRDefault="00185381" w:rsidP="00664C59">
      <w:pPr>
        <w:pStyle w:val="JRQuestion"/>
        <w:spacing w:before="240"/>
      </w:pPr>
      <w:r w:rsidRPr="00664C59">
        <w:rPr>
          <w:lang w:val="es-CL"/>
        </w:rPr>
        <w:t xml:space="preserve">¿Cuál es el número máximo de nuevos eventos que son agregados el calendario de eventos cuando llega una entidad? </w:t>
      </w:r>
      <w:r w:rsidRPr="00185381">
        <w:t>¿Cuales son?</w:t>
      </w:r>
      <w:ins w:id="65" w:author="Marcelo Gallegos" w:date="2019-11-21T23:12:00Z">
        <w:r w:rsidR="000E1224">
          <w:t xml:space="preserve"> </w:t>
        </w:r>
      </w:ins>
      <w:ins w:id="66" w:author="Marcelo Gallegos" w:date="2019-11-21T23:15:00Z">
        <w:r w:rsidR="000E1224">
          <w:t xml:space="preserve">Dos: </w:t>
        </w:r>
      </w:ins>
      <w:ins w:id="67" w:author="Marcelo Gallegos" w:date="2019-11-21T23:16:00Z">
        <w:r w:rsidR="000E1224">
          <w:t>El evento de</w:t>
        </w:r>
      </w:ins>
      <w:ins w:id="68" w:author="Marcelo Gallegos" w:date="2019-11-21T23:15:00Z">
        <w:r w:rsidR="000E1224">
          <w:t xml:space="preserve"> l</w:t>
        </w:r>
      </w:ins>
      <w:ins w:id="69" w:author="Marcelo Gallegos" w:date="2019-11-21T23:13:00Z">
        <w:r w:rsidR="000E1224">
          <w:t>legada de la próxima entidad</w:t>
        </w:r>
      </w:ins>
      <w:ins w:id="70" w:author="Marcelo Gallegos" w:date="2019-11-21T23:15:00Z">
        <w:r w:rsidR="000E1224">
          <w:t xml:space="preserve"> y el</w:t>
        </w:r>
      </w:ins>
      <w:ins w:id="71" w:author="Marcelo Gallegos" w:date="2019-11-21T23:16:00Z">
        <w:r w:rsidR="000E1224">
          <w:t xml:space="preserve"> evento de</w:t>
        </w:r>
      </w:ins>
      <w:ins w:id="72" w:author="Marcelo Gallegos" w:date="2019-11-21T23:13:00Z">
        <w:r w:rsidR="000E1224">
          <w:t xml:space="preserve"> Término de servicio de la entidad recién llegada</w:t>
        </w:r>
      </w:ins>
      <w:ins w:id="73" w:author="Marcelo Gallegos" w:date="2019-11-21T23:15:00Z">
        <w:r w:rsidR="000E1224">
          <w:t>.</w:t>
        </w:r>
      </w:ins>
      <w:r w:rsidR="00F04AD2">
        <w:br/>
        <w:t>________________________________________________________________________________</w:t>
      </w:r>
    </w:p>
    <w:p w:rsidR="00F04AD2" w:rsidRDefault="00185381" w:rsidP="00185381">
      <w:pPr>
        <w:pStyle w:val="JRQuestion"/>
      </w:pPr>
      <w:r w:rsidRPr="00664C59">
        <w:rPr>
          <w:lang w:val="es-CL"/>
        </w:rPr>
        <w:t>¿Cuál es el número mínimo de nuevos eventos que son agregados el calendario de eventos cuando llega una entidad?</w:t>
      </w:r>
      <w:ins w:id="74" w:author="Marcelo Gallegos" w:date="2019-11-21T23:15:00Z">
        <w:r w:rsidR="000E1224">
          <w:rPr>
            <w:lang w:val="es-CL"/>
          </w:rPr>
          <w:t xml:space="preserve"> Uno, </w:t>
        </w:r>
      </w:ins>
      <w:ins w:id="75" w:author="Marcelo Gallegos" w:date="2019-11-21T23:16:00Z">
        <w:r w:rsidR="000E1224">
          <w:rPr>
            <w:lang w:val="es-CL"/>
          </w:rPr>
          <w:t>el evento de llegada de una próxima entidad.</w:t>
        </w:r>
      </w:ins>
      <w:r w:rsidR="00F04AD2" w:rsidRPr="00664C59">
        <w:rPr>
          <w:lang w:val="es-CL"/>
        </w:rPr>
        <w:br/>
      </w:r>
      <w:r w:rsidR="00F04AD2">
        <w:t>________________________________________________________________________________</w:t>
      </w:r>
    </w:p>
    <w:p w:rsidR="00F04AD2" w:rsidRDefault="00185381" w:rsidP="00185381">
      <w:pPr>
        <w:pStyle w:val="JRQuestion"/>
      </w:pPr>
      <w:r w:rsidRPr="00664C59">
        <w:rPr>
          <w:lang w:val="es-CL"/>
        </w:rPr>
        <w:t xml:space="preserve">¿Cuál es el número máximo de nuevos eventos que son agregados el calendario de eventos cuando una entidad deja el sistema? </w:t>
      </w:r>
      <w:r>
        <w:t>¿Cuales son</w:t>
      </w:r>
      <w:r w:rsidR="00F04AD2">
        <w:t>?</w:t>
      </w:r>
      <w:ins w:id="76" w:author="Marcelo Gallegos" w:date="2019-11-21T23:16:00Z">
        <w:r w:rsidR="000E1224">
          <w:t xml:space="preserve"> </w:t>
        </w:r>
      </w:ins>
      <w:ins w:id="77" w:author="Marcelo Gallegos" w:date="2019-11-21T23:19:00Z">
        <w:r w:rsidR="00FE37A3">
          <w:t xml:space="preserve">Uno: el evento de término </w:t>
        </w:r>
      </w:ins>
      <w:ins w:id="78" w:author="Marcelo Gallegos" w:date="2019-11-21T23:20:00Z">
        <w:r w:rsidR="00FE37A3">
          <w:t>de servicio de una entidad que se encuentra en la línea de espera y pasa a ser atendido por el servidor.</w:t>
        </w:r>
      </w:ins>
      <w:r w:rsidR="00F04AD2">
        <w:br/>
        <w:t>________________________________________________________________________________</w:t>
      </w:r>
    </w:p>
    <w:p w:rsidR="00F04AD2" w:rsidRDefault="00185381" w:rsidP="00185381">
      <w:pPr>
        <w:pStyle w:val="JRQuestion"/>
      </w:pPr>
      <w:r w:rsidRPr="00664C59">
        <w:rPr>
          <w:lang w:val="es-CL"/>
        </w:rPr>
        <w:t xml:space="preserve">¿Cuál es el número mínimo de nuevos eventos que son agregados el calendario de eventos cuando una entidad deja el sistema? </w:t>
      </w:r>
      <w:r w:rsidRPr="00185381">
        <w:t>¿Cuales son?</w:t>
      </w:r>
      <w:r w:rsidDel="00185381">
        <w:t xml:space="preserve"> </w:t>
      </w:r>
      <w:ins w:id="79" w:author="Marcelo Gallegos" w:date="2019-11-21T23:18:00Z">
        <w:r w:rsidR="00FE37A3">
          <w:t xml:space="preserve">Cero, contemplando </w:t>
        </w:r>
      </w:ins>
      <w:ins w:id="80" w:author="Marcelo Gallegos" w:date="2019-11-21T23:19:00Z">
        <w:r w:rsidR="00FE37A3">
          <w:t>el caso en que la línea de espera está vacía y el servidor pasa a estado desocupado.</w:t>
        </w:r>
      </w:ins>
      <w:r w:rsidR="00F04AD2">
        <w:br/>
        <w:t>________________________________________________________________________________</w:t>
      </w:r>
    </w:p>
    <w:p w:rsidR="00185381" w:rsidRDefault="00185381" w:rsidP="007F39D7">
      <w:pPr>
        <w:pStyle w:val="JRQuestion"/>
        <w:numPr>
          <w:ilvl w:val="0"/>
          <w:numId w:val="0"/>
        </w:numPr>
      </w:pPr>
    </w:p>
    <w:p w:rsidR="00185381" w:rsidRDefault="00185381" w:rsidP="007F39D7">
      <w:pPr>
        <w:pStyle w:val="JRQuestion"/>
        <w:numPr>
          <w:ilvl w:val="0"/>
          <w:numId w:val="0"/>
        </w:numPr>
        <w:rPr>
          <w:color w:val="000000"/>
          <w:lang w:val="es-CL"/>
        </w:rPr>
      </w:pPr>
      <w:r w:rsidRPr="00664C59">
        <w:rPr>
          <w:color w:val="000000"/>
          <w:lang w:val="es-CL"/>
        </w:rPr>
        <w:t>Finalmente, es importante notar que el primer paso del algoritmo de simulación consiste en “inicializar” el sistema. En otras palabras, ¿Cómo vamos a comenzar las operaciones en relación a las entidades que esperan en cola o el estado del servidor? Sería conveniente usar la configuración “vacía y desocupada”, lo que significa que el servidor está desocupado y el sistema vacío.</w:t>
      </w:r>
    </w:p>
    <w:p w:rsidR="00F04AD2" w:rsidRPr="007D239B" w:rsidRDefault="00F04AD2" w:rsidP="00284D09">
      <w:pPr>
        <w:pStyle w:val="Ttulo2"/>
      </w:pPr>
      <w:bookmarkStart w:id="81" w:name="_Toc432342247"/>
      <w:r w:rsidRPr="007D239B">
        <w:lastRenderedPageBreak/>
        <w:t>Manual Simulation</w:t>
      </w:r>
      <w:bookmarkEnd w:id="81"/>
    </w:p>
    <w:p w:rsidR="00185381" w:rsidRPr="00185381" w:rsidRDefault="00185381" w:rsidP="00664C59">
      <w:pPr>
        <w:spacing w:after="240" w:afterAutospacing="0"/>
        <w:rPr>
          <w:sz w:val="24"/>
          <w:szCs w:val="24"/>
          <w:lang w:val="es-CL" w:eastAsia="es-CL"/>
        </w:rPr>
      </w:pPr>
      <w:r w:rsidRPr="00185381">
        <w:rPr>
          <w:color w:val="000000"/>
          <w:lang w:val="es-CL" w:eastAsia="es-CL"/>
        </w:rPr>
        <w:t>Para ganar un mejor entendimiento de la forma cómo trabaja la simulación de eventos discretos, ejecutaremos una simulación manual utilizando la estructura de recolección de datos presentada en la Figura 1.8. La simulación manual representará gráficamente que sucede dentro del sistema. El clien</w:t>
      </w:r>
      <w:r w:rsidR="0069037A">
        <w:rPr>
          <w:color w:val="000000"/>
          <w:lang w:val="es-CL" w:eastAsia="es-CL"/>
        </w:rPr>
        <w:t>te en servicio será mostrado</w:t>
      </w:r>
      <w:r w:rsidRPr="00185381">
        <w:rPr>
          <w:color w:val="000000"/>
          <w:lang w:val="es-CL" w:eastAsia="es-CL"/>
        </w:rPr>
        <w:t xml:space="preserve"> dentro del cuadrado en la sección “Animación del Sistema” y los clientes en cola los presentaremos fuera de éste esperando por servicio. El tiempo actual de simulación también será mostrado bajo la celda “Tiempo Ahora”. El </w:t>
      </w:r>
      <w:r w:rsidR="0069037A">
        <w:rPr>
          <w:color w:val="000000"/>
          <w:lang w:val="es-CL" w:eastAsia="es-CL"/>
        </w:rPr>
        <w:t>tipo de evento será registrado</w:t>
      </w:r>
      <w:r w:rsidRPr="00185381">
        <w:rPr>
          <w:color w:val="000000"/>
          <w:lang w:val="es-CL" w:eastAsia="es-CL"/>
        </w:rPr>
        <w:t xml:space="preserve"> y adicionalmente se proveerá una descripción del proceso. Finalmente, el “Calendario de Eventos” mantendrá registros del tiempo en que ocurre el evento, su tipo y el número de identificación de la entidad.</w:t>
      </w:r>
    </w:p>
    <w:p w:rsidR="00F04AD2" w:rsidRDefault="00F04AD2" w:rsidP="00284D09">
      <w:pPr>
        <w:pStyle w:val="JRFigure"/>
      </w:pPr>
      <w:r>
        <w:rPr>
          <w:noProof/>
          <w:lang w:val="es-CL" w:eastAsia="es-CL"/>
        </w:rPr>
        <w:drawing>
          <wp:inline distT="0" distB="0" distL="0" distR="0" wp14:anchorId="4ACBCC39" wp14:editId="076676BC">
            <wp:extent cx="4827319" cy="1208377"/>
            <wp:effectExtent l="0" t="0" r="0" b="0"/>
            <wp:docPr id="58662" name="Picture 58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828587" cy="1208694"/>
                    </a:xfrm>
                    <a:prstGeom prst="rect">
                      <a:avLst/>
                    </a:prstGeom>
                  </pic:spPr>
                </pic:pic>
              </a:graphicData>
            </a:graphic>
          </wp:inline>
        </w:drawing>
      </w:r>
    </w:p>
    <w:p w:rsidR="00F04AD2" w:rsidRDefault="00F04AD2" w:rsidP="00BB7667">
      <w:pPr>
        <w:pStyle w:val="Descripcin"/>
      </w:pPr>
      <w:bookmarkStart w:id="82" w:name="_Ref393453666"/>
      <w:r>
        <w:t xml:space="preserve">Figure </w:t>
      </w:r>
      <w:fldSimple w:instr=" STYLEREF 1 \s ">
        <w:r w:rsidR="002042F5">
          <w:rPr>
            <w:noProof/>
          </w:rPr>
          <w:t>0</w:t>
        </w:r>
      </w:fldSimple>
      <w:r>
        <w:t>.</w:t>
      </w:r>
      <w:fldSimple w:instr=" SEQ Figure \* ARABIC \s 1 ">
        <w:r w:rsidR="002042F5">
          <w:rPr>
            <w:noProof/>
          </w:rPr>
          <w:t>6</w:t>
        </w:r>
      </w:fldSimple>
      <w:bookmarkEnd w:id="82"/>
      <w:r>
        <w:t>:  Manual Simulation Data Structure</w:t>
      </w:r>
    </w:p>
    <w:p w:rsidR="00F04AD2" w:rsidRPr="00664C59" w:rsidRDefault="0069037A" w:rsidP="0069037A">
      <w:pPr>
        <w:pStyle w:val="JRStepPart"/>
        <w:rPr>
          <w:lang w:val="es-CL"/>
        </w:rPr>
      </w:pPr>
      <w:r w:rsidRPr="00664C59">
        <w:rPr>
          <w:lang w:val="es-CL"/>
        </w:rPr>
        <w:t>E</w:t>
      </w:r>
      <w:r w:rsidRPr="00664C59">
        <w:rPr>
          <w:bCs/>
          <w:iCs/>
          <w:lang w:val="es-CL"/>
        </w:rPr>
        <w:t>l paso 1 del algoritmo presentado en la Figura 1.5 consiste en “inicializar” el sistema, tal como se refleja en la Figura 1.9. Aquí es importante notar que el tiempo de llegada de la primera entidad ha sido registrado en el calendario de eventos. También se ha registrado el tiempo de término de la simulación, el cual indicará el momento en que no se deben realizar más observaciones</w:t>
      </w:r>
      <w:r w:rsidR="00F04AD2" w:rsidRPr="00664C59">
        <w:rPr>
          <w:lang w:val="es-CL"/>
        </w:rPr>
        <w:t>.</w:t>
      </w:r>
    </w:p>
    <w:p w:rsidR="00F04AD2" w:rsidRDefault="00F04AD2" w:rsidP="00053764">
      <w:pPr>
        <w:pStyle w:val="JRFigure"/>
      </w:pPr>
      <w:r>
        <w:rPr>
          <w:noProof/>
          <w:lang w:val="es-CL" w:eastAsia="es-CL"/>
        </w:rPr>
        <w:drawing>
          <wp:inline distT="0" distB="0" distL="0" distR="0" wp14:anchorId="00E5BD7A" wp14:editId="08A2A71F">
            <wp:extent cx="5760720" cy="901446"/>
            <wp:effectExtent l="0" t="0" r="0" b="0"/>
            <wp:docPr id="58663" name="Picture 58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901446"/>
                    </a:xfrm>
                    <a:prstGeom prst="rect">
                      <a:avLst/>
                    </a:prstGeom>
                    <a:noFill/>
                  </pic:spPr>
                </pic:pic>
              </a:graphicData>
            </a:graphic>
          </wp:inline>
        </w:drawing>
      </w:r>
    </w:p>
    <w:p w:rsidR="00F04AD2" w:rsidRDefault="00F04AD2" w:rsidP="00BB7667">
      <w:pPr>
        <w:pStyle w:val="Descripcin"/>
      </w:pPr>
      <w:bookmarkStart w:id="83" w:name="_Ref393453638"/>
      <w:r>
        <w:t xml:space="preserve">Figure </w:t>
      </w:r>
      <w:fldSimple w:instr=" STYLEREF 1 \s ">
        <w:r w:rsidR="002042F5">
          <w:rPr>
            <w:noProof/>
          </w:rPr>
          <w:t>0</w:t>
        </w:r>
      </w:fldSimple>
      <w:r>
        <w:t>.</w:t>
      </w:r>
      <w:fldSimple w:instr=" SEQ Figure \* ARABIC \s 1 ">
        <w:r w:rsidR="002042F5">
          <w:rPr>
            <w:noProof/>
          </w:rPr>
          <w:t>7</w:t>
        </w:r>
      </w:fldSimple>
      <w:bookmarkEnd w:id="83"/>
      <w:r>
        <w:t>:  System Initialization</w:t>
      </w:r>
    </w:p>
    <w:p w:rsidR="0069037A" w:rsidRPr="00664C59" w:rsidRDefault="0069037A" w:rsidP="0069037A">
      <w:pPr>
        <w:pStyle w:val="JRStepPart"/>
        <w:rPr>
          <w:lang w:val="es-CL"/>
        </w:rPr>
      </w:pPr>
      <w:r w:rsidRPr="00664C59">
        <w:rPr>
          <w:lang w:val="es-CL"/>
        </w:rPr>
        <w:t>Ejecutando el algoritmo de simulación, debemos remover el próximo evento (paso 2) del calendario de eventos, actualizar el tiempo de simulación al tiempo del evento (paso 3), y ejecutar el proceso adecuado (paso 4). El próxi</w:t>
      </w:r>
      <w:r w:rsidR="00B668B8" w:rsidRPr="00664C59">
        <w:rPr>
          <w:lang w:val="es-CL"/>
        </w:rPr>
        <w:t>mo evento es la “llegada de la E</w:t>
      </w:r>
      <w:r w:rsidRPr="00664C59">
        <w:rPr>
          <w:lang w:val="es-CL"/>
        </w:rPr>
        <w:t>ntidad 1” al tiempo 0.0.  La llegada de esta entidad nos permite agendar de</w:t>
      </w:r>
      <w:r w:rsidR="00B668B8" w:rsidRPr="00664C59">
        <w:rPr>
          <w:lang w:val="es-CL"/>
        </w:rPr>
        <w:t>ntro del calendario de eventos la “llegada de la E</w:t>
      </w:r>
      <w:r w:rsidRPr="00664C59">
        <w:rPr>
          <w:lang w:val="es-CL"/>
        </w:rPr>
        <w:t>ntidad 2”, ya que e</w:t>
      </w:r>
      <w:r w:rsidR="00B668B8" w:rsidRPr="00664C59">
        <w:rPr>
          <w:lang w:val="es-CL"/>
        </w:rPr>
        <w:t>l tiempo entre llegadas de las E</w:t>
      </w:r>
      <w:r w:rsidRPr="00664C59">
        <w:rPr>
          <w:lang w:val="es-CL"/>
        </w:rPr>
        <w:t xml:space="preserve">ntidades #1 y  #2 es 9.01 minutos, por lo </w:t>
      </w:r>
      <w:r w:rsidR="00B668B8" w:rsidRPr="00664C59">
        <w:rPr>
          <w:lang w:val="es-CL"/>
        </w:rPr>
        <w:t>que el evento de llegada de la E</w:t>
      </w:r>
      <w:r w:rsidRPr="00664C59">
        <w:rPr>
          <w:lang w:val="es-CL"/>
        </w:rPr>
        <w:t xml:space="preserve">ntidad #2 es en el tiempo </w:t>
      </w:r>
      <w:r w:rsidR="00B668B8" w:rsidRPr="00664C59">
        <w:rPr>
          <w:lang w:val="es-CL"/>
        </w:rPr>
        <w:t>9.01 (0.0 + 9.01). Dado que la E</w:t>
      </w:r>
      <w:r w:rsidRPr="00664C59">
        <w:rPr>
          <w:lang w:val="es-CL"/>
        </w:rPr>
        <w:t>ntidad #1 llega al sistema cuando el servidor se encuentra desocupado, la entidad entra de inmediato a servicio, lo que permite agendar el evento de “Salida” porque sabemos que el tiempo de servicio de l</w:t>
      </w:r>
      <w:r w:rsidR="00B668B8" w:rsidRPr="00664C59">
        <w:rPr>
          <w:lang w:val="es-CL"/>
        </w:rPr>
        <w:t>a E</w:t>
      </w:r>
      <w:r w:rsidRPr="00664C59">
        <w:rPr>
          <w:lang w:val="es-CL"/>
        </w:rPr>
        <w:t>ntidad #1 es de 8.36 minutos, así el tiempo del evento es ( 0.0 + 8.36). El resultado final de estos cambios es que nuestra estructura luce como en la Figura 1.10.</w:t>
      </w:r>
    </w:p>
    <w:p w:rsidR="00F04AD2" w:rsidRDefault="00F04AD2" w:rsidP="00053764">
      <w:pPr>
        <w:pStyle w:val="JRFigure"/>
      </w:pPr>
      <w:r>
        <w:rPr>
          <w:noProof/>
          <w:lang w:val="es-CL" w:eastAsia="es-CL"/>
        </w:rPr>
        <w:drawing>
          <wp:inline distT="0" distB="0" distL="0" distR="0" wp14:anchorId="62F213C5" wp14:editId="7BED6B28">
            <wp:extent cx="5760720" cy="1015041"/>
            <wp:effectExtent l="0" t="0" r="0" b="0"/>
            <wp:docPr id="58664" name="Picture 58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015041"/>
                    </a:xfrm>
                    <a:prstGeom prst="rect">
                      <a:avLst/>
                    </a:prstGeom>
                    <a:noFill/>
                  </pic:spPr>
                </pic:pic>
              </a:graphicData>
            </a:graphic>
          </wp:inline>
        </w:drawing>
      </w:r>
    </w:p>
    <w:p w:rsidR="00F04AD2" w:rsidRDefault="00F04AD2" w:rsidP="00DC40F4">
      <w:pPr>
        <w:pStyle w:val="Descripcin"/>
      </w:pPr>
      <w:bookmarkStart w:id="84" w:name="_Ref393454105"/>
      <w:r>
        <w:t xml:space="preserve">Figure </w:t>
      </w:r>
      <w:fldSimple w:instr=" STYLEREF 1 \s ">
        <w:r w:rsidR="002042F5">
          <w:rPr>
            <w:noProof/>
          </w:rPr>
          <w:t>0</w:t>
        </w:r>
      </w:fldSimple>
      <w:r>
        <w:t>.</w:t>
      </w:r>
      <w:fldSimple w:instr=" SEQ Figure \* ARABIC \s 1 ">
        <w:r w:rsidR="002042F5">
          <w:rPr>
            <w:noProof/>
          </w:rPr>
          <w:t>8</w:t>
        </w:r>
      </w:fldSimple>
      <w:bookmarkEnd w:id="84"/>
      <w:r>
        <w:t>:  Processing Time 0.0 Event</w:t>
      </w:r>
    </w:p>
    <w:p w:rsidR="00F04AD2" w:rsidRPr="00664C59" w:rsidRDefault="00A94C67" w:rsidP="00B668B8">
      <w:pPr>
        <w:pStyle w:val="JRQuestion"/>
        <w:rPr>
          <w:lang w:val="es-CL"/>
        </w:rPr>
      </w:pPr>
      <w:r w:rsidRPr="00664C59">
        <w:rPr>
          <w:lang w:val="es-CL"/>
        </w:rPr>
        <w:t xml:space="preserve">Insertamos </w:t>
      </w:r>
      <w:r>
        <w:rPr>
          <w:lang w:val="es-CL"/>
        </w:rPr>
        <w:t>e</w:t>
      </w:r>
      <w:r w:rsidRPr="00664C59">
        <w:rPr>
          <w:lang w:val="es-CL"/>
        </w:rPr>
        <w:t>l</w:t>
      </w:r>
      <w:r w:rsidR="00B668B8" w:rsidRPr="00664C59">
        <w:rPr>
          <w:lang w:val="es-CL"/>
        </w:rPr>
        <w:t xml:space="preserve"> evento de llegada de la Entidad #2 antes del evento de salida de la Entidad #1, entonces ¿Por qué el evento de salida se encuentra antes que el evento de llegada en el calendario de </w:t>
      </w:r>
      <w:r w:rsidR="00B668B8" w:rsidRPr="00664C59">
        <w:rPr>
          <w:lang w:val="es-CL"/>
        </w:rPr>
        <w:lastRenderedPageBreak/>
        <w:t>eventos</w:t>
      </w:r>
      <w:r w:rsidR="00F04AD2" w:rsidRPr="00664C59">
        <w:rPr>
          <w:lang w:val="es-CL"/>
        </w:rPr>
        <w:t>?</w:t>
      </w:r>
      <w:ins w:id="85" w:author="Marcelo Gallegos" w:date="2019-11-21T23:24:00Z">
        <w:r w:rsidR="00FE37A3">
          <w:rPr>
            <w:lang w:val="es-CL"/>
          </w:rPr>
          <w:t xml:space="preserve"> </w:t>
        </w:r>
      </w:ins>
      <w:ins w:id="86" w:author="Marcelo Gallegos" w:date="2019-11-21T23:25:00Z">
        <w:r w:rsidR="00FE37A3">
          <w:rPr>
            <w:lang w:val="es-CL"/>
          </w:rPr>
          <w:t>Porque el evento de salida de la</w:t>
        </w:r>
      </w:ins>
      <w:ins w:id="87" w:author="Marcelo Gallegos" w:date="2019-11-21T23:26:00Z">
        <w:r w:rsidR="00FE37A3">
          <w:rPr>
            <w:lang w:val="es-CL"/>
          </w:rPr>
          <w:t xml:space="preserve"> entidad #1 ocurre antes que el evento de llegada de la entidad #2 en el calendario de eventos.</w:t>
        </w:r>
      </w:ins>
      <w:r w:rsidR="00F04AD2" w:rsidRPr="00664C59">
        <w:rPr>
          <w:lang w:val="es-CL"/>
        </w:rPr>
        <w:br/>
        <w:t>________________________________________________________________________________</w:t>
      </w:r>
    </w:p>
    <w:p w:rsidR="00F04AD2" w:rsidRDefault="00F04AD2" w:rsidP="00A94C67">
      <w:pPr>
        <w:pStyle w:val="JRQuestion"/>
      </w:pPr>
      <w:r w:rsidRPr="00664C59">
        <w:rPr>
          <w:lang w:val="es-CL"/>
        </w:rPr>
        <w:t xml:space="preserve"> </w:t>
      </w:r>
      <w:r w:rsidR="00A94C67" w:rsidRPr="00664C59">
        <w:rPr>
          <w:lang w:val="es-CL"/>
        </w:rPr>
        <w:t xml:space="preserve">¿Por qué calculamos el tiempo de los nuevos eventos como 0.0 +? </w:t>
      </w:r>
      <w:r w:rsidR="00A94C67">
        <w:t>¿Qué signifí</w:t>
      </w:r>
      <w:r w:rsidR="00A94C67" w:rsidRPr="00A94C67">
        <w:t>ca el 0.0?</w:t>
      </w:r>
      <w:r w:rsidR="00A94C67" w:rsidDel="00A94C67">
        <w:t xml:space="preserve"> </w:t>
      </w:r>
      <w:ins w:id="88" w:author="Marcelo Gallegos" w:date="2019-11-21T23:26:00Z">
        <w:r w:rsidR="00FE37A3">
          <w:t xml:space="preserve">Porque corresponden a eventos que </w:t>
        </w:r>
      </w:ins>
      <w:ins w:id="89" w:author="Marcelo Gallegos" w:date="2019-11-21T23:27:00Z">
        <w:r w:rsidR="00FE37A3">
          <w:t xml:space="preserve">ocurrirán en un tiempo X posterior al tiempo 0.0, por tanto, deben sumarse a este tiempo de referencia. </w:t>
        </w:r>
      </w:ins>
      <w:ins w:id="90" w:author="Marcelo Gallegos" w:date="2019-11-21T23:29:00Z">
        <w:r w:rsidR="00265DA8">
          <w:t xml:space="preserve">El tiempo </w:t>
        </w:r>
      </w:ins>
      <w:ins w:id="91" w:author="Marcelo Gallegos" w:date="2019-11-21T23:27:00Z">
        <w:r w:rsidR="00FE37A3">
          <w:t>0.0 represent</w:t>
        </w:r>
      </w:ins>
      <w:ins w:id="92" w:author="Marcelo Gallegos" w:date="2019-11-21T23:28:00Z">
        <w:r w:rsidR="00FE37A3">
          <w:t>a</w:t>
        </w:r>
      </w:ins>
      <w:ins w:id="93" w:author="Marcelo Gallegos" w:date="2019-11-21T23:29:00Z">
        <w:r w:rsidR="00265DA8">
          <w:t>,</w:t>
        </w:r>
      </w:ins>
      <w:ins w:id="94" w:author="Marcelo Gallegos" w:date="2019-11-21T23:28:00Z">
        <w:r w:rsidR="00FE37A3">
          <w:t xml:space="preserve"> en este caso</w:t>
        </w:r>
      </w:ins>
      <w:ins w:id="95" w:author="Marcelo Gallegos" w:date="2019-11-21T23:29:00Z">
        <w:r w:rsidR="00265DA8">
          <w:t>,</w:t>
        </w:r>
      </w:ins>
      <w:ins w:id="96" w:author="Marcelo Gallegos" w:date="2019-11-21T23:28:00Z">
        <w:r w:rsidR="00FE37A3">
          <w:t xml:space="preserve"> el tiempo de inicio de la simulación.</w:t>
        </w:r>
      </w:ins>
      <w:r>
        <w:t>________________________________________________________________________________</w:t>
      </w:r>
    </w:p>
    <w:p w:rsidR="00A94C67" w:rsidRPr="00664C59" w:rsidRDefault="00A94C67" w:rsidP="00284D09">
      <w:pPr>
        <w:pStyle w:val="JRStepPart"/>
        <w:rPr>
          <w:lang w:val="es-CL"/>
        </w:rPr>
      </w:pPr>
      <w:r w:rsidRPr="00664C59">
        <w:rPr>
          <w:color w:val="000000"/>
          <w:szCs w:val="22"/>
          <w:lang w:val="es-CL"/>
        </w:rPr>
        <w:t>Hemos terminado el proceso asociado al tiempo 0.0. Ahora, el siguiente evento en el calendario es la “Salida del al Entidad #1” del sistema en el tiempo 8.36. Dado que no hay entidades en cola, el servidor pasa a quedar desocupado y no se agregan nuevos eventos al calendario de eventos como se puede apreciar en la Figura 1.11.</w:t>
      </w:r>
    </w:p>
    <w:p w:rsidR="00F04AD2" w:rsidRDefault="00F04AD2" w:rsidP="00053764">
      <w:pPr>
        <w:pStyle w:val="JRFigure"/>
      </w:pPr>
      <w:r>
        <w:rPr>
          <w:noProof/>
          <w:lang w:val="es-CL" w:eastAsia="es-CL"/>
        </w:rPr>
        <w:drawing>
          <wp:inline distT="0" distB="0" distL="0" distR="0" wp14:anchorId="5E34C5FB" wp14:editId="299C101E">
            <wp:extent cx="5760720" cy="1074652"/>
            <wp:effectExtent l="0" t="0" r="0" b="0"/>
            <wp:docPr id="58665" name="Picture 58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074652"/>
                    </a:xfrm>
                    <a:prstGeom prst="rect">
                      <a:avLst/>
                    </a:prstGeom>
                    <a:noFill/>
                  </pic:spPr>
                </pic:pic>
              </a:graphicData>
            </a:graphic>
          </wp:inline>
        </w:drawing>
      </w:r>
    </w:p>
    <w:p w:rsidR="00F04AD2" w:rsidRDefault="00F04AD2" w:rsidP="00C17136">
      <w:pPr>
        <w:pStyle w:val="Descripcin"/>
      </w:pPr>
      <w:bookmarkStart w:id="97" w:name="_Ref393455914"/>
      <w:r>
        <w:t xml:space="preserve">Figure </w:t>
      </w:r>
      <w:fldSimple w:instr=" STYLEREF 1 \s ">
        <w:r w:rsidR="002042F5">
          <w:rPr>
            <w:noProof/>
          </w:rPr>
          <w:t>0</w:t>
        </w:r>
      </w:fldSimple>
      <w:r>
        <w:t>.</w:t>
      </w:r>
      <w:fldSimple w:instr=" SEQ Figure \* ARABIC \s 1 ">
        <w:r w:rsidR="002042F5">
          <w:rPr>
            <w:noProof/>
          </w:rPr>
          <w:t>9</w:t>
        </w:r>
      </w:fldSimple>
      <w:bookmarkEnd w:id="97"/>
      <w:r>
        <w:t>: At Time 8.36</w:t>
      </w:r>
    </w:p>
    <w:p w:rsidR="00A94C67" w:rsidRPr="00664C59" w:rsidRDefault="00A94C67" w:rsidP="00664C59">
      <w:pPr>
        <w:pStyle w:val="JRStepPart"/>
        <w:rPr>
          <w:lang w:val="es-CL"/>
        </w:rPr>
      </w:pPr>
      <w:r w:rsidRPr="00664C59">
        <w:rPr>
          <w:lang w:val="es-CL"/>
        </w:rPr>
        <w:t>El próximo evento es la llegada de la Entidad #2 al tiempo 9.01. Por lo tanto la removemos del calendario de eventos y avanzamos el tiempo de simulación a 9.01. Ahora podemos agendar la llegada de la Entidad #3 sumando al tiempo actual (9.01) el tiempo entre llegadas de la Entidad #2 y la Entidad #3 (0.97), lo que genera un tiempo de evento de 9.98. Luego, la Entidad #2 puede comenzar servicio de inmediato ya que el servidor está desocupado, por lo tanto su evento de salida puede ser agendado al tiempo 19.06 que representa la suma del tiempo actual (9.01) más el tiempo de procesamiento de la entidad #2  (10.35). El estado actualizado de la simulación se muestra en la Figura 1.12. Como se aprecia en la figura, también hemos agregado animación en el estado de las entidades y el servidor.</w:t>
      </w:r>
    </w:p>
    <w:p w:rsidR="00F04AD2" w:rsidRDefault="00F04AD2" w:rsidP="00E917DC">
      <w:pPr>
        <w:pStyle w:val="JRFigure"/>
      </w:pPr>
      <w:r>
        <w:rPr>
          <w:noProof/>
          <w:lang w:val="es-CL" w:eastAsia="es-CL"/>
        </w:rPr>
        <w:drawing>
          <wp:inline distT="0" distB="0" distL="0" distR="0" wp14:anchorId="632311E2" wp14:editId="5371F3C7">
            <wp:extent cx="5760720" cy="1074652"/>
            <wp:effectExtent l="0" t="0" r="0" b="0"/>
            <wp:docPr id="58666" name="Picture 58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074652"/>
                    </a:xfrm>
                    <a:prstGeom prst="rect">
                      <a:avLst/>
                    </a:prstGeom>
                    <a:noFill/>
                  </pic:spPr>
                </pic:pic>
              </a:graphicData>
            </a:graphic>
          </wp:inline>
        </w:drawing>
      </w:r>
    </w:p>
    <w:p w:rsidR="00F04AD2" w:rsidRDefault="00F04AD2" w:rsidP="00AF2147">
      <w:pPr>
        <w:pStyle w:val="Descripcin"/>
      </w:pPr>
      <w:bookmarkStart w:id="98" w:name="_Ref393455922"/>
      <w:r>
        <w:t xml:space="preserve">Figure </w:t>
      </w:r>
      <w:fldSimple w:instr=" STYLEREF 1 \s ">
        <w:r w:rsidR="002042F5">
          <w:rPr>
            <w:noProof/>
          </w:rPr>
          <w:t>0</w:t>
        </w:r>
      </w:fldSimple>
      <w:r>
        <w:t>.</w:t>
      </w:r>
      <w:fldSimple w:instr=" SEQ Figure \* ARABIC \s 1 ">
        <w:r w:rsidR="002042F5">
          <w:rPr>
            <w:noProof/>
          </w:rPr>
          <w:t>10</w:t>
        </w:r>
      </w:fldSimple>
      <w:bookmarkEnd w:id="98"/>
      <w:r>
        <w:t>: At Time 9.01</w:t>
      </w:r>
    </w:p>
    <w:p w:rsidR="00A94C67" w:rsidRDefault="00A94C67" w:rsidP="00664C59">
      <w:pPr>
        <w:pStyle w:val="JRStepPart"/>
        <w:rPr>
          <w:lang w:val="es-CL"/>
        </w:rPr>
      </w:pPr>
      <w:r w:rsidRPr="00664C59">
        <w:rPr>
          <w:lang w:val="es-CL"/>
        </w:rPr>
        <w:t xml:space="preserve">El próximo evento sucede en el tiempo 9.98 el cual representa la llegada de la Entidad #3. Su llegada nos permite agendar la siguiente llegada (Entidad #4) al tiempo 13.50. Sin embargo, ahora la entidad que llega </w:t>
      </w:r>
      <w:r>
        <w:rPr>
          <w:lang w:val="es-CL"/>
        </w:rPr>
        <w:t xml:space="preserve">(Entidad #3) </w:t>
      </w:r>
      <w:r w:rsidRPr="00664C59">
        <w:rPr>
          <w:lang w:val="es-CL"/>
        </w:rPr>
        <w:t>debe esperar tal como se muestra en el área de animación del sistema en la Figura 1.</w:t>
      </w:r>
      <w:r>
        <w:rPr>
          <w:lang w:val="es-CL"/>
        </w:rPr>
        <w:t>13.</w:t>
      </w:r>
    </w:p>
    <w:p w:rsidR="00F04AD2" w:rsidRDefault="00A94C67" w:rsidP="00664C59">
      <w:pPr>
        <w:pStyle w:val="JRStepPart"/>
        <w:numPr>
          <w:ilvl w:val="0"/>
          <w:numId w:val="0"/>
        </w:numPr>
        <w:ind w:left="360"/>
      </w:pPr>
      <w:r w:rsidRPr="00664C59" w:rsidDel="00A94C67">
        <w:rPr>
          <w:lang w:val="es-CL"/>
        </w:rPr>
        <w:t xml:space="preserve"> </w:t>
      </w:r>
      <w:r w:rsidR="00F04AD2">
        <w:rPr>
          <w:noProof/>
          <w:lang w:val="es-CL" w:eastAsia="es-CL"/>
        </w:rPr>
        <w:drawing>
          <wp:inline distT="0" distB="0" distL="0" distR="0" wp14:anchorId="55A1E99D" wp14:editId="3F8C2173">
            <wp:extent cx="5760720" cy="1074652"/>
            <wp:effectExtent l="0" t="0" r="0" b="0"/>
            <wp:docPr id="58667" name="Picture 58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074652"/>
                    </a:xfrm>
                    <a:prstGeom prst="rect">
                      <a:avLst/>
                    </a:prstGeom>
                    <a:noFill/>
                  </pic:spPr>
                </pic:pic>
              </a:graphicData>
            </a:graphic>
          </wp:inline>
        </w:drawing>
      </w:r>
    </w:p>
    <w:p w:rsidR="00F04AD2" w:rsidRDefault="00F04AD2" w:rsidP="00AF2147">
      <w:pPr>
        <w:pStyle w:val="Descripcin"/>
      </w:pPr>
      <w:bookmarkStart w:id="99" w:name="_Ref393456357"/>
      <w:r>
        <w:t xml:space="preserve">Figure </w:t>
      </w:r>
      <w:fldSimple w:instr=" STYLEREF 1 \s ">
        <w:r w:rsidR="002042F5">
          <w:rPr>
            <w:noProof/>
          </w:rPr>
          <w:t>0</w:t>
        </w:r>
      </w:fldSimple>
      <w:r>
        <w:t>.</w:t>
      </w:r>
      <w:fldSimple w:instr=" SEQ Figure \* ARABIC \s 1 ">
        <w:r w:rsidR="002042F5">
          <w:rPr>
            <w:noProof/>
          </w:rPr>
          <w:t>11</w:t>
        </w:r>
      </w:fldSimple>
      <w:bookmarkEnd w:id="99"/>
      <w:r>
        <w:t>: At Time 9.98</w:t>
      </w:r>
    </w:p>
    <w:p w:rsidR="00F04AD2" w:rsidRPr="00664C59" w:rsidRDefault="00A94C67" w:rsidP="00664C59">
      <w:pPr>
        <w:pStyle w:val="JRQuestion"/>
        <w:rPr>
          <w:lang w:val="es-CL"/>
        </w:rPr>
      </w:pPr>
      <w:r w:rsidRPr="00664C59">
        <w:rPr>
          <w:lang w:val="es-CL"/>
        </w:rPr>
        <w:lastRenderedPageBreak/>
        <w:t>¿Cómo obtuvimos el tiempo 13.50 para la llegada de la Entidad #4?</w:t>
      </w:r>
      <w:r w:rsidRPr="00664C59" w:rsidDel="00A94C67">
        <w:rPr>
          <w:lang w:val="es-CL"/>
        </w:rPr>
        <w:t xml:space="preserve"> </w:t>
      </w:r>
      <w:ins w:id="100" w:author="Marcelo Gallegos" w:date="2019-11-21T23:30:00Z">
        <w:r w:rsidR="00265DA8">
          <w:rPr>
            <w:lang w:val="es-CL"/>
          </w:rPr>
          <w:t xml:space="preserve">Se obtiene sumando </w:t>
        </w:r>
      </w:ins>
      <w:ins w:id="101" w:author="Marcelo Gallegos" w:date="2019-11-21T23:31:00Z">
        <w:r w:rsidR="00265DA8">
          <w:rPr>
            <w:lang w:val="es-CL"/>
          </w:rPr>
          <w:t>al tiempo</w:t>
        </w:r>
      </w:ins>
      <w:ins w:id="102" w:author="Marcelo Gallegos" w:date="2019-11-21T23:32:00Z">
        <w:r w:rsidR="00265DA8">
          <w:rPr>
            <w:lang w:val="es-CL"/>
          </w:rPr>
          <w:t xml:space="preserve"> de arribo de la entidad #3 el tiempo entre llegadas de las entidades #3 y #4, que en este caso correspondería a </w:t>
        </w:r>
      </w:ins>
      <w:ins w:id="103" w:author="Marcelo Gallegos" w:date="2019-11-21T23:33:00Z">
        <w:r w:rsidR="00265DA8">
          <w:rPr>
            <w:lang w:val="es-CL"/>
          </w:rPr>
          <w:t>3.52.</w:t>
        </w:r>
      </w:ins>
      <w:ins w:id="104" w:author="Marcelo Gallegos" w:date="2019-11-21T23:32:00Z">
        <w:r w:rsidR="00265DA8">
          <w:rPr>
            <w:lang w:val="es-CL"/>
          </w:rPr>
          <w:t xml:space="preserve"> </w:t>
        </w:r>
      </w:ins>
      <w:r w:rsidR="00F04AD2" w:rsidRPr="00664C59">
        <w:rPr>
          <w:lang w:val="es-CL"/>
        </w:rPr>
        <w:t>________________________________________________________________________________</w:t>
      </w:r>
    </w:p>
    <w:p w:rsidR="00A94C67" w:rsidRPr="00664C59" w:rsidRDefault="00A94C67" w:rsidP="00A94C67">
      <w:pPr>
        <w:pStyle w:val="JRStepPart"/>
        <w:rPr>
          <w:lang w:val="es-CL"/>
        </w:rPr>
      </w:pPr>
      <w:r w:rsidRPr="00664C59">
        <w:rPr>
          <w:lang w:val="es-CL"/>
        </w:rPr>
        <w:t>El próximo evento es la llegada de la Entidad #4, el cual permite agendar la llegada de la entidad #5. Ninguna otra acción toma lugar dado que el servidor permanece ocupado. El nuevo tiempo de simulación es 13.50 y el estado actualizado se muestra en la Figura 1.14</w:t>
      </w:r>
    </w:p>
    <w:p w:rsidR="00F04AD2" w:rsidRDefault="00F04AD2" w:rsidP="00E917DC">
      <w:pPr>
        <w:pStyle w:val="JRFigure"/>
      </w:pPr>
      <w:r>
        <w:rPr>
          <w:noProof/>
          <w:lang w:val="es-CL" w:eastAsia="es-CL"/>
        </w:rPr>
        <w:drawing>
          <wp:inline distT="0" distB="0" distL="0" distR="0" wp14:anchorId="7DEC0474" wp14:editId="6273C183">
            <wp:extent cx="5760720" cy="1074652"/>
            <wp:effectExtent l="0" t="0" r="0" b="0"/>
            <wp:docPr id="58668" name="Picture 58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074652"/>
                    </a:xfrm>
                    <a:prstGeom prst="rect">
                      <a:avLst/>
                    </a:prstGeom>
                    <a:noFill/>
                  </pic:spPr>
                </pic:pic>
              </a:graphicData>
            </a:graphic>
          </wp:inline>
        </w:drawing>
      </w:r>
    </w:p>
    <w:p w:rsidR="00F04AD2" w:rsidRDefault="00F04AD2" w:rsidP="00AF2147">
      <w:pPr>
        <w:pStyle w:val="Descripcin"/>
      </w:pPr>
      <w:bookmarkStart w:id="105" w:name="_Ref393456374"/>
      <w:r>
        <w:t xml:space="preserve">Figure </w:t>
      </w:r>
      <w:fldSimple w:instr=" STYLEREF 1 \s ">
        <w:r w:rsidR="002042F5">
          <w:rPr>
            <w:noProof/>
          </w:rPr>
          <w:t>0</w:t>
        </w:r>
      </w:fldSimple>
      <w:r>
        <w:t>.</w:t>
      </w:r>
      <w:fldSimple w:instr=" SEQ Figure \* ARABIC \s 1 ">
        <w:r w:rsidR="002042F5">
          <w:rPr>
            <w:noProof/>
          </w:rPr>
          <w:t>12</w:t>
        </w:r>
      </w:fldSimple>
      <w:bookmarkEnd w:id="105"/>
      <w:r>
        <w:t>: At time 13.50</w:t>
      </w:r>
    </w:p>
    <w:p w:rsidR="00F04AD2" w:rsidRPr="00664C59" w:rsidRDefault="00A94C67" w:rsidP="00A94C67">
      <w:pPr>
        <w:pStyle w:val="JRStepPart"/>
        <w:rPr>
          <w:lang w:val="es-CL"/>
        </w:rPr>
      </w:pPr>
      <w:r w:rsidRPr="00664C59">
        <w:rPr>
          <w:lang w:val="es-CL"/>
        </w:rPr>
        <w:t>Finalmente, vemos que la Entidad #2 finaliza su servicio al tiempo 19.36 y sale del sistema. La Entidad #3 puede entrar en servicio y podemos agendar la salida de la Entidad #3 al tiempo 27.22 tal como se muestra en la Figura 1.15</w:t>
      </w:r>
      <w:r>
        <w:rPr>
          <w:lang w:val="es-CL"/>
        </w:rPr>
        <w:t>.</w:t>
      </w:r>
    </w:p>
    <w:p w:rsidR="00F04AD2" w:rsidRDefault="00F04AD2" w:rsidP="00E917DC">
      <w:pPr>
        <w:pStyle w:val="JRFigure"/>
      </w:pPr>
      <w:r>
        <w:rPr>
          <w:noProof/>
          <w:lang w:val="es-CL" w:eastAsia="es-CL"/>
        </w:rPr>
        <w:drawing>
          <wp:inline distT="0" distB="0" distL="0" distR="0" wp14:anchorId="0DD3A3AC" wp14:editId="0B3AB23D">
            <wp:extent cx="5760720" cy="1074652"/>
            <wp:effectExtent l="0" t="0" r="0" b="0"/>
            <wp:docPr id="58669" name="Picture 58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074652"/>
                    </a:xfrm>
                    <a:prstGeom prst="rect">
                      <a:avLst/>
                    </a:prstGeom>
                    <a:noFill/>
                  </pic:spPr>
                </pic:pic>
              </a:graphicData>
            </a:graphic>
          </wp:inline>
        </w:drawing>
      </w:r>
    </w:p>
    <w:p w:rsidR="00F04AD2" w:rsidRDefault="00F04AD2" w:rsidP="00CC36C5">
      <w:pPr>
        <w:pStyle w:val="Descripcin"/>
      </w:pPr>
      <w:bookmarkStart w:id="106" w:name="_Ref431130354"/>
      <w:bookmarkStart w:id="107" w:name="_Ref393456535"/>
      <w:r>
        <w:t xml:space="preserve">Figure </w:t>
      </w:r>
      <w:fldSimple w:instr=" STYLEREF 1 \s ">
        <w:r w:rsidR="002042F5">
          <w:rPr>
            <w:noProof/>
          </w:rPr>
          <w:t>0</w:t>
        </w:r>
      </w:fldSimple>
      <w:r>
        <w:t>.</w:t>
      </w:r>
      <w:fldSimple w:instr=" SEQ Figure \* ARABIC \s 1 ">
        <w:r w:rsidR="002042F5">
          <w:rPr>
            <w:noProof/>
          </w:rPr>
          <w:t>13</w:t>
        </w:r>
      </w:fldSimple>
      <w:bookmarkEnd w:id="106"/>
      <w:bookmarkEnd w:id="107"/>
      <w:r>
        <w:t>:  At Time 19.36</w:t>
      </w:r>
    </w:p>
    <w:p w:rsidR="00F04AD2" w:rsidRPr="00664C59" w:rsidRDefault="0068508B" w:rsidP="0068508B">
      <w:pPr>
        <w:pStyle w:val="JRQuestion"/>
        <w:rPr>
          <w:lang w:val="es-CL"/>
        </w:rPr>
      </w:pPr>
      <w:r w:rsidRPr="00664C59">
        <w:rPr>
          <w:lang w:val="es-CL"/>
        </w:rPr>
        <w:t>¿Cómo calculamos que la salida de servicio para la Entidad #3 debe ser al tiempo 27.22?</w:t>
      </w:r>
      <w:r w:rsidRPr="00664C59" w:rsidDel="0068508B">
        <w:rPr>
          <w:lang w:val="es-CL"/>
        </w:rPr>
        <w:t xml:space="preserve"> </w:t>
      </w:r>
      <w:ins w:id="108" w:author="Marcelo Gallegos" w:date="2019-11-21T23:34:00Z">
        <w:r w:rsidR="00265DA8">
          <w:rPr>
            <w:lang w:val="es-CL"/>
          </w:rPr>
          <w:t xml:space="preserve">Se calcula sumando al tiempo de salida de servicio de la entidad #2 (19.36) el tiempo de salida de servicio de la entidad </w:t>
        </w:r>
      </w:ins>
      <w:ins w:id="109" w:author="Marcelo Gallegos" w:date="2019-11-21T23:35:00Z">
        <w:r w:rsidR="00265DA8">
          <w:rPr>
            <w:lang w:val="es-CL"/>
          </w:rPr>
          <w:t>#3 (el que correspondería a 7.86.</w:t>
        </w:r>
      </w:ins>
      <w:ins w:id="110" w:author="Marcelo Gallegos" w:date="2019-11-21T23:34:00Z">
        <w:r w:rsidR="00265DA8">
          <w:rPr>
            <w:lang w:val="es-CL"/>
          </w:rPr>
          <w:t xml:space="preserve"> </w:t>
        </w:r>
      </w:ins>
      <w:r w:rsidR="00F04AD2" w:rsidRPr="00664C59">
        <w:rPr>
          <w:lang w:val="es-CL"/>
        </w:rPr>
        <w:t>________________________________________________________________________________</w:t>
      </w:r>
    </w:p>
    <w:p w:rsidR="00F04AD2" w:rsidRPr="00664C59" w:rsidRDefault="0068508B" w:rsidP="007F39D7">
      <w:pPr>
        <w:pStyle w:val="JRQuestion"/>
        <w:rPr>
          <w:lang w:val="es-CL"/>
        </w:rPr>
      </w:pPr>
      <w:r w:rsidRPr="00664C59">
        <w:rPr>
          <w:color w:val="000000"/>
          <w:lang w:val="es-CL"/>
        </w:rPr>
        <w:t>¿Cuál es el próximo evento?</w:t>
      </w:r>
      <w:ins w:id="111" w:author="Marcelo Gallegos" w:date="2019-11-21T23:35:00Z">
        <w:r w:rsidR="00265DA8">
          <w:rPr>
            <w:color w:val="000000"/>
            <w:lang w:val="es-CL"/>
          </w:rPr>
          <w:t xml:space="preserve"> El arribo de la entidad #5 al sistema (en el tiempo 23.07).</w:t>
        </w:r>
      </w:ins>
      <w:r w:rsidR="00F04AD2" w:rsidRPr="00664C59">
        <w:rPr>
          <w:lang w:val="es-CL"/>
        </w:rPr>
        <w:br/>
        <w:t>________________________________________________________________________________</w:t>
      </w:r>
    </w:p>
    <w:p w:rsidR="00F04AD2" w:rsidRPr="00664C59" w:rsidRDefault="0068508B" w:rsidP="007F39D7">
      <w:pPr>
        <w:pStyle w:val="JRQuestion"/>
        <w:rPr>
          <w:lang w:val="es-CL"/>
        </w:rPr>
      </w:pPr>
      <w:r>
        <w:rPr>
          <w:color w:val="000000"/>
          <w:lang w:val="es-CL"/>
        </w:rPr>
        <w:t>¿</w:t>
      </w:r>
      <w:r w:rsidRPr="00664C59">
        <w:rPr>
          <w:color w:val="000000"/>
          <w:lang w:val="es-CL"/>
        </w:rPr>
        <w:t>Cuáles son los nuevos eventos a agregar como resultado de dicho evento? (Entregue el tiempo del evento, la entidad, y el tipo de evento)</w:t>
      </w:r>
      <w:ins w:id="112" w:author="Marcelo Gallegos" w:date="2019-11-21T23:35:00Z">
        <w:r w:rsidR="00265DA8">
          <w:rPr>
            <w:color w:val="000000"/>
            <w:lang w:val="es-CL"/>
          </w:rPr>
          <w:t xml:space="preserve"> </w:t>
        </w:r>
      </w:ins>
      <w:ins w:id="113" w:author="Marcelo Gallegos" w:date="2019-11-21T23:36:00Z">
        <w:r w:rsidR="00265DA8">
          <w:rPr>
            <w:color w:val="000000"/>
            <w:lang w:val="es-CL"/>
          </w:rPr>
          <w:t xml:space="preserve">El nuevo evento a agregar, como resultado del arribo de la entidad #5 al sistema, corresponde al </w:t>
        </w:r>
      </w:ins>
      <w:ins w:id="114" w:author="Marcelo Gallegos" w:date="2019-11-21T23:37:00Z">
        <w:r w:rsidR="00265DA8">
          <w:rPr>
            <w:color w:val="000000"/>
            <w:lang w:val="es-CL"/>
          </w:rPr>
          <w:t>arribo de la entidad #6. La entidad asociada corresponde a #6, y su tiempo de evento</w:t>
        </w:r>
      </w:ins>
      <w:ins w:id="115" w:author="Marcelo Gallegos" w:date="2019-11-21T23:38:00Z">
        <w:r w:rsidR="00C93ACD">
          <w:rPr>
            <w:color w:val="000000"/>
            <w:lang w:val="es-CL"/>
          </w:rPr>
          <w:t>, según la figura 0.14, corresponde a 38.18.</w:t>
        </w:r>
      </w:ins>
      <w:r w:rsidR="00F04AD2" w:rsidRPr="00664C59">
        <w:rPr>
          <w:lang w:val="es-CL"/>
        </w:rPr>
        <w:br/>
        <w:t>________________________________________________________________________________</w:t>
      </w:r>
    </w:p>
    <w:p w:rsidR="0068508B" w:rsidRDefault="0068508B" w:rsidP="0068508B">
      <w:pPr>
        <w:pStyle w:val="JRStepPart"/>
        <w:rPr>
          <w:lang w:val="es-CL"/>
        </w:rPr>
      </w:pPr>
      <w:r w:rsidRPr="00664C59">
        <w:rPr>
          <w:lang w:val="es-CL"/>
        </w:rPr>
        <w:t>En la Figura 1.15 podemos ver que el próximo evento es la llegada de la Entidad #5 al tiempo 23.07 lo cual gatilla la inclusión de la próxima llegada (Entidad #6)</w:t>
      </w:r>
    </w:p>
    <w:p w:rsidR="00F04AD2" w:rsidRDefault="00F04AD2" w:rsidP="00325138">
      <w:pPr>
        <w:pStyle w:val="JRFigure"/>
      </w:pPr>
      <w:r>
        <w:rPr>
          <w:noProof/>
          <w:lang w:val="es-CL" w:eastAsia="es-CL"/>
        </w:rPr>
        <w:lastRenderedPageBreak/>
        <w:drawing>
          <wp:inline distT="0" distB="0" distL="0" distR="0" wp14:anchorId="65D47CD7" wp14:editId="23C6242A">
            <wp:extent cx="5760720" cy="1069026"/>
            <wp:effectExtent l="0" t="0" r="0" b="0"/>
            <wp:docPr id="58670" name="Picture 58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069026"/>
                    </a:xfrm>
                    <a:prstGeom prst="rect">
                      <a:avLst/>
                    </a:prstGeom>
                    <a:noFill/>
                  </pic:spPr>
                </pic:pic>
              </a:graphicData>
            </a:graphic>
          </wp:inline>
        </w:drawing>
      </w:r>
    </w:p>
    <w:p w:rsidR="00F04AD2" w:rsidRDefault="00F04AD2" w:rsidP="00325138">
      <w:pPr>
        <w:pStyle w:val="Descripcin"/>
      </w:pPr>
      <w:r>
        <w:t xml:space="preserve">Figure </w:t>
      </w:r>
      <w:fldSimple w:instr=" STYLEREF 1 \s ">
        <w:r w:rsidR="002042F5">
          <w:rPr>
            <w:noProof/>
          </w:rPr>
          <w:t>0</w:t>
        </w:r>
      </w:fldSimple>
      <w:r>
        <w:t>.</w:t>
      </w:r>
      <w:fldSimple w:instr=" SEQ Figure \* ARABIC \s 1 ">
        <w:r w:rsidR="002042F5">
          <w:rPr>
            <w:noProof/>
          </w:rPr>
          <w:t>14</w:t>
        </w:r>
      </w:fldSimple>
      <w:r>
        <w:t>: At Time 23.07</w:t>
      </w:r>
    </w:p>
    <w:p w:rsidR="00F04AD2" w:rsidRPr="00664C59" w:rsidRDefault="0068508B" w:rsidP="00284D09">
      <w:pPr>
        <w:pStyle w:val="JRStepPart"/>
        <w:rPr>
          <w:lang w:val="es-CL"/>
        </w:rPr>
      </w:pPr>
      <w:r w:rsidRPr="00664C59">
        <w:rPr>
          <w:color w:val="000000"/>
          <w:szCs w:val="22"/>
          <w:lang w:val="es-CL"/>
        </w:rPr>
        <w:t>La Entidad #3 completa su servicio al tiempo 27.22 lo cual permite que la entidad #4 entre en servicio, lo que de inmediato agenda la salida de la Entidad #4 para el tiempo 33.82 como se puede apreciar en la figura 1.17.</w:t>
      </w:r>
    </w:p>
    <w:p w:rsidR="00F04AD2" w:rsidRDefault="00F04AD2" w:rsidP="00325138">
      <w:pPr>
        <w:pStyle w:val="JRFigure"/>
      </w:pPr>
      <w:r>
        <w:rPr>
          <w:noProof/>
          <w:lang w:val="es-CL" w:eastAsia="es-CL"/>
        </w:rPr>
        <w:drawing>
          <wp:inline distT="0" distB="0" distL="0" distR="0" wp14:anchorId="036633DB" wp14:editId="02E00ED0">
            <wp:extent cx="5760720" cy="1069026"/>
            <wp:effectExtent l="0" t="0" r="0" b="0"/>
            <wp:docPr id="58671" name="Picture 58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069026"/>
                    </a:xfrm>
                    <a:prstGeom prst="rect">
                      <a:avLst/>
                    </a:prstGeom>
                    <a:noFill/>
                  </pic:spPr>
                </pic:pic>
              </a:graphicData>
            </a:graphic>
          </wp:inline>
        </w:drawing>
      </w:r>
    </w:p>
    <w:p w:rsidR="00F04AD2" w:rsidRDefault="00F04AD2" w:rsidP="00CC36C5">
      <w:pPr>
        <w:pStyle w:val="Descripcin"/>
      </w:pPr>
      <w:bookmarkStart w:id="116" w:name="_Ref393456813"/>
      <w:r>
        <w:t xml:space="preserve">Figure </w:t>
      </w:r>
      <w:fldSimple w:instr=" STYLEREF 1 \s ">
        <w:r w:rsidR="002042F5">
          <w:rPr>
            <w:noProof/>
          </w:rPr>
          <w:t>0</w:t>
        </w:r>
      </w:fldSimple>
      <w:r>
        <w:t>.</w:t>
      </w:r>
      <w:fldSimple w:instr=" SEQ Figure \* ARABIC \s 1 ">
        <w:r w:rsidR="002042F5">
          <w:rPr>
            <w:noProof/>
          </w:rPr>
          <w:t>15</w:t>
        </w:r>
      </w:fldSimple>
      <w:bookmarkEnd w:id="116"/>
      <w:r>
        <w:t>: At Time 27.22</w:t>
      </w:r>
    </w:p>
    <w:p w:rsidR="00F04AD2" w:rsidRPr="00664C59" w:rsidRDefault="0068508B" w:rsidP="0068508B">
      <w:pPr>
        <w:pStyle w:val="JRQuestion"/>
        <w:rPr>
          <w:lang w:val="es-CL"/>
        </w:rPr>
      </w:pPr>
      <w:r w:rsidRPr="00664C59">
        <w:rPr>
          <w:lang w:val="es-CL"/>
        </w:rPr>
        <w:t>¿Cuál es el nuevo evento</w:t>
      </w:r>
      <w:r>
        <w:rPr>
          <w:lang w:val="es-CL"/>
        </w:rPr>
        <w:t>?</w:t>
      </w:r>
      <w:ins w:id="117" w:author="Marcelo Gallegos" w:date="2019-11-21T23:39:00Z">
        <w:r w:rsidR="00C93ACD">
          <w:rPr>
            <w:lang w:val="es-CL"/>
          </w:rPr>
          <w:t xml:space="preserve"> </w:t>
        </w:r>
      </w:ins>
      <w:ins w:id="118" w:author="Marcelo Gallegos" w:date="2019-11-21T23:40:00Z">
        <w:r w:rsidR="00C93ACD">
          <w:rPr>
            <w:lang w:val="es-CL"/>
          </w:rPr>
          <w:t>Respecto al paso 9, el nuevo evento generado corresponde a la salida del sistema de la entidad #4.</w:t>
        </w:r>
      </w:ins>
      <w:r w:rsidR="00F04AD2" w:rsidRPr="00664C59">
        <w:rPr>
          <w:lang w:val="es-CL"/>
        </w:rPr>
        <w:br/>
        <w:t>________________________________________________________________________________</w:t>
      </w:r>
    </w:p>
    <w:p w:rsidR="00F04AD2" w:rsidRPr="00664C59" w:rsidRDefault="0068508B" w:rsidP="007F39D7">
      <w:pPr>
        <w:pStyle w:val="JRQuestion"/>
        <w:rPr>
          <w:lang w:val="es-CL"/>
        </w:rPr>
      </w:pPr>
      <w:r w:rsidRPr="00664C59">
        <w:rPr>
          <w:color w:val="000000"/>
          <w:lang w:val="es-CL"/>
        </w:rPr>
        <w:t>¿Cuáles son los nuevos eventos que se agregan como resultado de este evento? (Entregue el tiempo del evento, la entidad, y el tipo de evento)</w:t>
      </w:r>
      <w:r w:rsidR="00D77E10" w:rsidRPr="00664C59" w:rsidDel="00D77E10">
        <w:rPr>
          <w:lang w:val="es-CL"/>
        </w:rPr>
        <w:t xml:space="preserve"> </w:t>
      </w:r>
      <w:ins w:id="119" w:author="Marcelo Gallegos" w:date="2019-11-21T23:40:00Z">
        <w:r w:rsidR="00C93ACD">
          <w:rPr>
            <w:lang w:val="es-CL"/>
          </w:rPr>
          <w:t>Como resultado de la salida de la entidad #4, y considerando que h</w:t>
        </w:r>
      </w:ins>
      <w:ins w:id="120" w:author="Marcelo Gallegos" w:date="2019-11-21T23:41:00Z">
        <w:r w:rsidR="00C93ACD">
          <w:rPr>
            <w:lang w:val="es-CL"/>
          </w:rPr>
          <w:t>ay entidades en espera, se tiene como nuevo evento a agregar a la salida de la entidad #5. Los datos a</w:t>
        </w:r>
      </w:ins>
      <w:ins w:id="121" w:author="Marcelo Gallegos" w:date="2019-11-21T23:42:00Z">
        <w:r w:rsidR="00C93ACD">
          <w:rPr>
            <w:lang w:val="es-CL"/>
          </w:rPr>
          <w:t xml:space="preserve">sociados al evento son: </w:t>
        </w:r>
      </w:ins>
      <w:ins w:id="122" w:author="Marcelo Gallegos" w:date="2019-11-21T23:41:00Z">
        <w:r w:rsidR="00C93ACD">
          <w:rPr>
            <w:lang w:val="es-CL"/>
          </w:rPr>
          <w:t xml:space="preserve">entidad #5, tipo de evento </w:t>
        </w:r>
      </w:ins>
      <w:ins w:id="123" w:author="Marcelo Gallegos" w:date="2019-11-21T23:42:00Z">
        <w:r w:rsidR="00C93ACD">
          <w:rPr>
            <w:lang w:val="es-CL"/>
          </w:rPr>
          <w:t>‘</w:t>
        </w:r>
      </w:ins>
      <w:ins w:id="124" w:author="Marcelo Gallegos" w:date="2019-11-21T23:41:00Z">
        <w:r w:rsidR="00C93ACD">
          <w:rPr>
            <w:lang w:val="es-CL"/>
          </w:rPr>
          <w:t>salida</w:t>
        </w:r>
      </w:ins>
      <w:ins w:id="125" w:author="Marcelo Gallegos" w:date="2019-11-21T23:42:00Z">
        <w:r w:rsidR="00C93ACD">
          <w:rPr>
            <w:lang w:val="es-CL"/>
          </w:rPr>
          <w:t>’</w:t>
        </w:r>
      </w:ins>
      <w:ins w:id="126" w:author="Marcelo Gallegos" w:date="2019-11-21T23:41:00Z">
        <w:r w:rsidR="00C93ACD">
          <w:rPr>
            <w:lang w:val="es-CL"/>
          </w:rPr>
          <w:t xml:space="preserve"> y en el tiempo</w:t>
        </w:r>
      </w:ins>
      <w:ins w:id="127" w:author="Marcelo Gallegos" w:date="2019-11-21T23:42:00Z">
        <w:r w:rsidR="00C93ACD">
          <w:rPr>
            <w:lang w:val="es-CL"/>
          </w:rPr>
          <w:t xml:space="preserve"> del evento es 42.46 (según la figura 0.16).</w:t>
        </w:r>
      </w:ins>
      <w:r w:rsidR="00F04AD2" w:rsidRPr="00664C59">
        <w:rPr>
          <w:lang w:val="es-CL"/>
        </w:rPr>
        <w:br/>
        <w:t>________________________________________________________________________________</w:t>
      </w:r>
    </w:p>
    <w:p w:rsidR="00F04AD2" w:rsidRPr="00664C59" w:rsidRDefault="00D77E10" w:rsidP="00D77E10">
      <w:pPr>
        <w:pStyle w:val="JRStepPart"/>
        <w:rPr>
          <w:lang w:val="es-CL"/>
        </w:rPr>
      </w:pPr>
      <w:r w:rsidRPr="00664C59">
        <w:rPr>
          <w:lang w:val="es-CL"/>
        </w:rPr>
        <w:t>El resultado de este nuevo evento se muestra en la Figura 1.18.</w:t>
      </w:r>
    </w:p>
    <w:p w:rsidR="00F04AD2" w:rsidRDefault="00F04AD2" w:rsidP="00325138">
      <w:pPr>
        <w:pStyle w:val="JRFigure"/>
      </w:pPr>
      <w:r>
        <w:rPr>
          <w:noProof/>
          <w:lang w:val="es-CL" w:eastAsia="es-CL"/>
        </w:rPr>
        <w:drawing>
          <wp:inline distT="0" distB="0" distL="0" distR="0" wp14:anchorId="68A4E227" wp14:editId="1884F2E6">
            <wp:extent cx="5760720" cy="1063409"/>
            <wp:effectExtent l="0" t="0" r="0" b="3810"/>
            <wp:docPr id="58672" name="Picture 58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063409"/>
                    </a:xfrm>
                    <a:prstGeom prst="rect">
                      <a:avLst/>
                    </a:prstGeom>
                    <a:noFill/>
                  </pic:spPr>
                </pic:pic>
              </a:graphicData>
            </a:graphic>
          </wp:inline>
        </w:drawing>
      </w:r>
    </w:p>
    <w:p w:rsidR="00F04AD2" w:rsidRDefault="00F04AD2" w:rsidP="00CC36C5">
      <w:pPr>
        <w:pStyle w:val="Descripcin"/>
      </w:pPr>
      <w:bookmarkStart w:id="128" w:name="_Ref393456934"/>
      <w:r>
        <w:t xml:space="preserve">Figure </w:t>
      </w:r>
      <w:fldSimple w:instr=" STYLEREF 1 \s ">
        <w:r w:rsidR="002042F5">
          <w:rPr>
            <w:noProof/>
          </w:rPr>
          <w:t>0</w:t>
        </w:r>
      </w:fldSimple>
      <w:r>
        <w:t>.</w:t>
      </w:r>
      <w:fldSimple w:instr=" SEQ Figure \* ARABIC \s 1 ">
        <w:r w:rsidR="002042F5">
          <w:rPr>
            <w:noProof/>
          </w:rPr>
          <w:t>16</w:t>
        </w:r>
      </w:fldSimple>
      <w:bookmarkEnd w:id="128"/>
      <w:r>
        <w:t>: At Time 33.82</w:t>
      </w:r>
    </w:p>
    <w:p w:rsidR="00F04AD2" w:rsidRDefault="00D77E10">
      <w:pPr>
        <w:pStyle w:val="JRQuestion"/>
      </w:pPr>
      <w:r w:rsidRPr="00664C59">
        <w:rPr>
          <w:color w:val="000000"/>
          <w:lang w:val="es-CL"/>
        </w:rPr>
        <w:t>¿Cuál es el nuevo evento?</w:t>
      </w:r>
      <w:r w:rsidRPr="00664C59" w:rsidDel="00D77E10">
        <w:rPr>
          <w:lang w:val="es-CL"/>
        </w:rPr>
        <w:t xml:space="preserve"> </w:t>
      </w:r>
      <w:ins w:id="129" w:author="Marcelo Gallegos" w:date="2019-11-21T23:43:00Z">
        <w:r w:rsidR="00C93ACD">
          <w:rPr>
            <w:lang w:val="es-CL"/>
          </w:rPr>
          <w:t xml:space="preserve">Dado que no hay entidades en la cola, no se generan nuevos eventos. Ahora, si </w:t>
        </w:r>
      </w:ins>
      <w:ins w:id="130" w:author="Marcelo Gallegos" w:date="2019-11-21T23:44:00Z">
        <w:r w:rsidR="00C93ACD">
          <w:rPr>
            <w:lang w:val="es-CL"/>
          </w:rPr>
          <w:t>por nuevo evento se hace referencia al próximo evento en el calendario, se tiene que dicho evento corresponde al arribo de la entidad #6 al sistema.</w:t>
        </w:r>
      </w:ins>
      <w:r w:rsidR="00F04AD2">
        <w:t>________________________________________________________________________________</w:t>
      </w:r>
    </w:p>
    <w:p w:rsidR="00F04AD2" w:rsidRPr="00664C59" w:rsidRDefault="00D77E10" w:rsidP="007F39D7">
      <w:pPr>
        <w:pStyle w:val="JRQuestion"/>
        <w:rPr>
          <w:lang w:val="es-CL"/>
        </w:rPr>
      </w:pPr>
      <w:r w:rsidRPr="00664C59">
        <w:rPr>
          <w:color w:val="000000"/>
          <w:lang w:val="es-CL"/>
        </w:rPr>
        <w:t>¿Cuáles nuevos eventos son agregados como resultado de este nuevo evento?</w:t>
      </w:r>
      <w:r>
        <w:rPr>
          <w:color w:val="000000"/>
          <w:lang w:val="es-CL"/>
        </w:rPr>
        <w:t xml:space="preserve"> (</w:t>
      </w:r>
      <w:r w:rsidRPr="00664C59">
        <w:rPr>
          <w:color w:val="000000"/>
          <w:lang w:val="es-CL"/>
        </w:rPr>
        <w:t>Entregue el tiempo del evento, la entidad, y el tipo de evento)</w:t>
      </w:r>
      <w:r w:rsidRPr="00664C59" w:rsidDel="00D77E10">
        <w:rPr>
          <w:lang w:val="es-CL"/>
        </w:rPr>
        <w:t xml:space="preserve"> </w:t>
      </w:r>
      <w:ins w:id="131" w:author="Marcelo Gallegos" w:date="2019-11-21T23:44:00Z">
        <w:r w:rsidR="00C93ACD">
          <w:rPr>
            <w:lang w:val="es-CL"/>
          </w:rPr>
          <w:t>Si se considera al nuevo evento como “salida entidad #5 del sistema”, no hay nuevos eventos a agregar como resulta</w:t>
        </w:r>
      </w:ins>
      <w:ins w:id="132" w:author="Marcelo Gallegos" w:date="2019-11-21T23:45:00Z">
        <w:r w:rsidR="00C93ACD">
          <w:rPr>
            <w:lang w:val="es-CL"/>
          </w:rPr>
          <w:t>do del mismo. Si se considera como nuevo evento el arribo de la entidad #6, se tiene que el nuevo evento a agregar como resultado del mismo es el arribo de la entidad #7 al sistema</w:t>
        </w:r>
      </w:ins>
      <w:ins w:id="133" w:author="Marcelo Gallegos" w:date="2019-11-21T23:46:00Z">
        <w:r w:rsidR="00C93ACD">
          <w:rPr>
            <w:lang w:val="es-CL"/>
          </w:rPr>
          <w:t xml:space="preserve">, con tiempo del evento 42.08 (según figura 0.17), entidad </w:t>
        </w:r>
        <w:r w:rsidR="00C93ACD">
          <w:rPr>
            <w:lang w:val="es-CL"/>
          </w:rPr>
          <w:lastRenderedPageBreak/>
          <w:t>#7 y tipo de evento ‘arribo’.</w:t>
        </w:r>
      </w:ins>
      <w:r w:rsidR="00F04AD2" w:rsidRPr="00664C59">
        <w:rPr>
          <w:lang w:val="es-CL"/>
        </w:rPr>
        <w:br/>
        <w:t>________________________________________________________________________________</w:t>
      </w:r>
    </w:p>
    <w:p w:rsidR="00D77E10" w:rsidRDefault="00D77E10" w:rsidP="00664C59">
      <w:pPr>
        <w:pStyle w:val="JRStepPart"/>
      </w:pPr>
      <w:r w:rsidRPr="00664C59">
        <w:rPr>
          <w:color w:val="000000"/>
          <w:szCs w:val="22"/>
          <w:lang w:val="es-CL"/>
        </w:rPr>
        <w:t xml:space="preserve">Nos estamos acercando al tiempo en que debemos parar de observar el sistema, sin embargo, aún tenemos un evento y una actualización más de tiempo. </w:t>
      </w:r>
      <w:r w:rsidRPr="00664C59">
        <w:rPr>
          <w:color w:val="000000"/>
          <w:szCs w:val="22"/>
        </w:rPr>
        <w:t>El resultado se muestra en la Figura 1.19.</w:t>
      </w:r>
      <w:r w:rsidR="00F04AD2">
        <w:t xml:space="preserve"> </w:t>
      </w:r>
    </w:p>
    <w:p w:rsidR="00F04AD2" w:rsidRDefault="00F04AD2" w:rsidP="00664C59">
      <w:pPr>
        <w:pStyle w:val="JRStepPart"/>
        <w:numPr>
          <w:ilvl w:val="0"/>
          <w:numId w:val="0"/>
        </w:numPr>
        <w:ind w:left="360"/>
      </w:pPr>
      <w:r>
        <w:rPr>
          <w:noProof/>
          <w:lang w:val="es-CL" w:eastAsia="es-CL"/>
        </w:rPr>
        <w:drawing>
          <wp:inline distT="0" distB="0" distL="0" distR="0" wp14:anchorId="0547D4AF" wp14:editId="2FB6FD7D">
            <wp:extent cx="5760720" cy="1079716"/>
            <wp:effectExtent l="0" t="0" r="0" b="6350"/>
            <wp:docPr id="58673" name="Picture 58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079716"/>
                    </a:xfrm>
                    <a:prstGeom prst="rect">
                      <a:avLst/>
                    </a:prstGeom>
                    <a:noFill/>
                  </pic:spPr>
                </pic:pic>
              </a:graphicData>
            </a:graphic>
          </wp:inline>
        </w:drawing>
      </w:r>
    </w:p>
    <w:p w:rsidR="00F04AD2" w:rsidRDefault="00F04AD2" w:rsidP="008B3CCF">
      <w:pPr>
        <w:pStyle w:val="Descripcin"/>
      </w:pPr>
      <w:r>
        <w:t xml:space="preserve">Figure </w:t>
      </w:r>
      <w:fldSimple w:instr=" STYLEREF 1 \s ">
        <w:r w:rsidR="002042F5">
          <w:rPr>
            <w:noProof/>
          </w:rPr>
          <w:t>0</w:t>
        </w:r>
      </w:fldSimple>
      <w:r>
        <w:t>.</w:t>
      </w:r>
      <w:fldSimple w:instr=" SEQ Figure \* ARABIC \s 1 ">
        <w:r w:rsidR="002042F5">
          <w:rPr>
            <w:noProof/>
          </w:rPr>
          <w:t>17</w:t>
        </w:r>
      </w:fldSimple>
      <w:r>
        <w:t>: At Time 38.18</w:t>
      </w:r>
    </w:p>
    <w:p w:rsidR="00D77E10" w:rsidRDefault="00D77E10" w:rsidP="00D77E10">
      <w:pPr>
        <w:pStyle w:val="JRStepPart"/>
      </w:pPr>
      <w:r w:rsidRPr="00664C59">
        <w:rPr>
          <w:lang w:val="es-CL"/>
        </w:rPr>
        <w:t xml:space="preserve">Finalmente, el próximo evento es el “Fin” de la simulación en el tiempo 40.0. Solamente se actualiza el tiempo y el calendario de eventos permanece sin cambios. </w:t>
      </w:r>
      <w:r w:rsidRPr="00D77E10">
        <w:t>El estado final se presenta en la Figura 1.20.</w:t>
      </w:r>
    </w:p>
    <w:p w:rsidR="00F04AD2" w:rsidRDefault="00F04AD2" w:rsidP="00325138">
      <w:pPr>
        <w:pStyle w:val="JRFigure"/>
      </w:pPr>
      <w:r>
        <w:rPr>
          <w:noProof/>
          <w:lang w:val="es-CL" w:eastAsia="es-CL"/>
        </w:rPr>
        <w:drawing>
          <wp:inline distT="0" distB="0" distL="0" distR="0" wp14:anchorId="7E257748" wp14:editId="7E5DFDCA">
            <wp:extent cx="5760720" cy="1079716"/>
            <wp:effectExtent l="0" t="0" r="0" b="6350"/>
            <wp:docPr id="58674" name="Picture 58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079716"/>
                    </a:xfrm>
                    <a:prstGeom prst="rect">
                      <a:avLst/>
                    </a:prstGeom>
                    <a:noFill/>
                  </pic:spPr>
                </pic:pic>
              </a:graphicData>
            </a:graphic>
          </wp:inline>
        </w:drawing>
      </w:r>
    </w:p>
    <w:p w:rsidR="00A01D1B" w:rsidRPr="00A01D1B" w:rsidRDefault="00A01D1B" w:rsidP="00A01D1B">
      <w:pPr>
        <w:spacing w:before="120" w:after="120" w:afterAutospacing="0"/>
        <w:jc w:val="center"/>
        <w:rPr>
          <w:sz w:val="24"/>
          <w:szCs w:val="24"/>
          <w:lang w:val="es-CL" w:eastAsia="es-CL"/>
        </w:rPr>
      </w:pPr>
      <w:bookmarkStart w:id="134" w:name="_Ref393457393"/>
      <w:r w:rsidRPr="00A01D1B">
        <w:rPr>
          <w:b/>
          <w:bCs/>
          <w:color w:val="000000"/>
          <w:lang w:val="es-CL" w:eastAsia="es-CL"/>
        </w:rPr>
        <w:t>Figure 1.20: At Time 40.0</w:t>
      </w:r>
    </w:p>
    <w:bookmarkEnd w:id="134"/>
    <w:p w:rsidR="00D77E10" w:rsidRPr="00A01D1B" w:rsidRDefault="00D77E10" w:rsidP="007F39D7">
      <w:pPr>
        <w:pStyle w:val="JRQuestion"/>
        <w:numPr>
          <w:ilvl w:val="0"/>
          <w:numId w:val="0"/>
        </w:numPr>
        <w:rPr>
          <w:color w:val="000000"/>
          <w:lang w:val="es-CL"/>
        </w:rPr>
      </w:pPr>
      <w:r w:rsidRPr="00664C59">
        <w:rPr>
          <w:color w:val="000000"/>
          <w:lang w:val="es-CL"/>
        </w:rPr>
        <w:t xml:space="preserve">Nuestro estilo de simulación se conoce como “Simulación de Eventos Discretos” dado que el sistema solo cambia de estados en los tiempos definidos por los eventos y dichos cambios son discretos ya que tanto el número en cola como el número de clientes en el sistema cambian discretamente. Si nuestro modelo incluyese variables que cambian continuamente en el tiempo, tal como el agua en un estanque, ya no tendríamos un sistema de cambio discreto y por lo tanto deberíamos considerar todos los puntos en el tiempo. Simulaciones que incorporan variables continuas son conocidas como “Simulaciones Continuas”. </w:t>
      </w:r>
      <w:r w:rsidRPr="00A01D1B">
        <w:rPr>
          <w:color w:val="000000"/>
          <w:lang w:val="es-CL"/>
        </w:rPr>
        <w:t>Técnicamente, SIMIO puede modelar ambos tipos de sistema en conjunto, lo que lo convierte en un lenguaje de simulación de múltiples métodos.</w:t>
      </w:r>
    </w:p>
    <w:p w:rsidR="00F04AD2" w:rsidRPr="007D239B" w:rsidRDefault="00F04AD2" w:rsidP="00284D09">
      <w:pPr>
        <w:pStyle w:val="Ttulo2"/>
      </w:pPr>
      <w:bookmarkStart w:id="135" w:name="_Toc432342248"/>
      <w:r>
        <w:t>Input modeling and Simulation Output Analysis</w:t>
      </w:r>
      <w:bookmarkEnd w:id="135"/>
    </w:p>
    <w:p w:rsidR="00D77E10" w:rsidRDefault="00D77E10" w:rsidP="008638C3">
      <w:pPr>
        <w:pStyle w:val="JRQuestion"/>
        <w:numPr>
          <w:ilvl w:val="0"/>
          <w:numId w:val="0"/>
        </w:numPr>
        <w:rPr>
          <w:color w:val="000000"/>
          <w:lang w:val="es-CL"/>
        </w:rPr>
      </w:pPr>
      <w:r w:rsidRPr="00664C59">
        <w:rPr>
          <w:color w:val="000000"/>
          <w:lang w:val="es-CL"/>
        </w:rPr>
        <w:t>Dado que ya hemos simulado el estudio de tiempos que realizamos de la heladería, podemos reorganizar esta información desde el punto de vista de una entidad y calcular las mismas estadísticas de desempeño que calculamos previamente</w:t>
      </w:r>
    </w:p>
    <w:p w:rsidR="00F04AD2" w:rsidRDefault="00D77E10" w:rsidP="00664C59">
      <w:pPr>
        <w:pStyle w:val="JRQuestion"/>
      </w:pPr>
      <w:r w:rsidRPr="00664C59">
        <w:rPr>
          <w:lang w:val="es-CL"/>
        </w:rPr>
        <w:t>¿Tenemos suficiente información para sacar conclusiones del funcionamiento del sistema actual?</w:t>
      </w:r>
      <w:ins w:id="136" w:author="Marcelo Gallegos" w:date="2019-11-21T23:48:00Z">
        <w:r w:rsidR="00C93ACD">
          <w:rPr>
            <w:lang w:val="es-CL"/>
          </w:rPr>
          <w:t xml:space="preserve"> La respuesta depende </w:t>
        </w:r>
        <w:r w:rsidR="00D63F56">
          <w:rPr>
            <w:lang w:val="es-CL"/>
          </w:rPr>
          <w:t>de la naturaleza de las conclusiones que se desean</w:t>
        </w:r>
      </w:ins>
      <w:ins w:id="137" w:author="Marcelo Gallegos" w:date="2019-11-21T23:49:00Z">
        <w:r w:rsidR="00D63F56">
          <w:rPr>
            <w:lang w:val="es-CL"/>
          </w:rPr>
          <w:t xml:space="preserve"> obtener. Para efectos teóricos, se podría afirmar que es información suficiente para obtener indicadores de interés que muestren aproximaciones sobre el funcionamiento del sistema.</w:t>
        </w:r>
      </w:ins>
      <w:ins w:id="138" w:author="Marcelo Gallegos" w:date="2019-11-22T01:49:00Z">
        <w:r w:rsidR="008E79A6">
          <w:rPr>
            <w:lang w:val="es-CL"/>
          </w:rPr>
          <w:t xml:space="preserve"> En términos generales, no se tiene sufic</w:t>
        </w:r>
      </w:ins>
      <w:ins w:id="139" w:author="Marcelo Gallegos" w:date="2019-11-22T01:50:00Z">
        <w:r w:rsidR="008E79A6">
          <w:rPr>
            <w:lang w:val="es-CL"/>
          </w:rPr>
          <w:t>iente información del sistema si consideramos posibles cambios mayores en la incidencia de eventos en determinadas horas de funcionamiento de la heladeria durante el día.</w:t>
        </w:r>
      </w:ins>
      <w:r w:rsidR="00F04AD2" w:rsidRPr="00A01D1B">
        <w:rPr>
          <w:lang w:val="es-CL"/>
        </w:rPr>
        <w:br/>
      </w:r>
      <w:r w:rsidR="00F04AD2">
        <w:t>________________________________________________________________________________</w:t>
      </w:r>
    </w:p>
    <w:p w:rsidR="00D77E10" w:rsidRPr="00664C59" w:rsidRDefault="00D77E10" w:rsidP="00664C59">
      <w:pPr>
        <w:pStyle w:val="JRQuestion"/>
        <w:rPr>
          <w:lang w:val="es-CL"/>
        </w:rPr>
      </w:pPr>
      <w:r w:rsidRPr="00664C59">
        <w:rPr>
          <w:color w:val="000000"/>
          <w:lang w:val="es-CL"/>
        </w:rPr>
        <w:t>¿Qué podemos hacer para extender la información disponible?</w:t>
      </w:r>
      <w:ins w:id="140" w:author="Marcelo Gallegos" w:date="2019-11-21T23:49:00Z">
        <w:r w:rsidR="00D63F56">
          <w:rPr>
            <w:color w:val="000000"/>
            <w:lang w:val="es-CL"/>
          </w:rPr>
          <w:t xml:space="preserve"> Generar indicadores de desempeño en base a las observaciones y tiempos re</w:t>
        </w:r>
      </w:ins>
      <w:ins w:id="141" w:author="Marcelo Gallegos" w:date="2019-11-21T23:50:00Z">
        <w:r w:rsidR="00D63F56">
          <w:rPr>
            <w:color w:val="000000"/>
            <w:lang w:val="es-CL"/>
          </w:rPr>
          <w:t>copilados</w:t>
        </w:r>
      </w:ins>
      <w:ins w:id="142" w:author="Marcelo Gallegos" w:date="2019-11-22T01:50:00Z">
        <w:r w:rsidR="008E79A6">
          <w:rPr>
            <w:color w:val="000000"/>
            <w:lang w:val="es-CL"/>
          </w:rPr>
          <w:t>, extendiendo el tiempo de apl</w:t>
        </w:r>
      </w:ins>
      <w:ins w:id="143" w:author="Marcelo Gallegos" w:date="2019-11-22T01:51:00Z">
        <w:r w:rsidR="008E79A6">
          <w:rPr>
            <w:color w:val="000000"/>
            <w:lang w:val="es-CL"/>
          </w:rPr>
          <w:t>icación de la simulación (al día completo de trabajo o, idealmente, a un periodo de varios días de operación).</w:t>
        </w:r>
      </w:ins>
      <w:r w:rsidR="00F04AD2" w:rsidRPr="00664C59">
        <w:rPr>
          <w:lang w:val="es-CL"/>
        </w:rPr>
        <w:br/>
        <w:t>________________________________________________________________________________</w:t>
      </w:r>
    </w:p>
    <w:p w:rsidR="00D77E10" w:rsidRPr="00664C59" w:rsidRDefault="00D77E10" w:rsidP="008638C3">
      <w:pPr>
        <w:rPr>
          <w:color w:val="000000"/>
          <w:lang w:val="es-CL"/>
        </w:rPr>
      </w:pPr>
      <w:r w:rsidRPr="00664C59">
        <w:rPr>
          <w:color w:val="000000"/>
          <w:lang w:val="es-CL"/>
        </w:rPr>
        <w:lastRenderedPageBreak/>
        <w:t>Si tuviéramos un total de 45 tiempos entre llegada y 43 tiempos de procesamiento, podríamos simular un total de 480 minutos. Por ejemplo, podríamos obtener la información entregada en la Tabla 1.9. Hemos incluido el mínimo, máximo y valor</w:t>
      </w:r>
      <w:r w:rsidR="005A3E02" w:rsidRPr="00664C59">
        <w:rPr>
          <w:color w:val="000000"/>
          <w:lang w:val="es-CL"/>
        </w:rPr>
        <w:t>es promedio de los 480 minutos.</w:t>
      </w:r>
      <w:r w:rsidR="005A3E02">
        <w:rPr>
          <w:color w:val="000000"/>
          <w:lang w:val="es-CL"/>
        </w:rPr>
        <w:t xml:space="preserve"> Hasta el momento</w:t>
      </w:r>
      <w:r w:rsidRPr="00664C59">
        <w:rPr>
          <w:color w:val="000000"/>
          <w:lang w:val="es-CL"/>
        </w:rPr>
        <w:t>, hemos simulado “solamente” un día de 480 minutos.</w:t>
      </w:r>
    </w:p>
    <w:p w:rsidR="00F04AD2" w:rsidRDefault="005A3E02" w:rsidP="008638C3">
      <w:pPr>
        <w:pStyle w:val="JRQuestion"/>
        <w:spacing w:before="240"/>
      </w:pPr>
      <w:r w:rsidRPr="00664C59">
        <w:rPr>
          <w:color w:val="000000"/>
          <w:lang w:val="es-CL"/>
        </w:rPr>
        <w:t>Después de simular 480 minutos ¿Disponemos de suficiente información?</w:t>
      </w:r>
      <w:ins w:id="144" w:author="Marcelo Gallegos" w:date="2019-11-21T23:50:00Z">
        <w:r w:rsidR="00D63F56">
          <w:rPr>
            <w:color w:val="000000"/>
            <w:lang w:val="es-CL"/>
          </w:rPr>
          <w:t xml:space="preserve"> </w:t>
        </w:r>
      </w:ins>
      <w:ins w:id="145" w:author="Marcelo Gallegos" w:date="2019-11-21T23:51:00Z">
        <w:r w:rsidR="00D63F56">
          <w:rPr>
            <w:color w:val="000000"/>
            <w:lang w:val="es-CL"/>
          </w:rPr>
          <w:t xml:space="preserve">Considerando que la heladería sólo funciona durante esos 480 minutos un día normal, y se </w:t>
        </w:r>
      </w:ins>
      <w:ins w:id="146" w:author="Marcelo Gallegos" w:date="2019-11-21T23:52:00Z">
        <w:r w:rsidR="00D63F56">
          <w:rPr>
            <w:color w:val="000000"/>
            <w:lang w:val="es-CL"/>
          </w:rPr>
          <w:t>tiene interés en analizar un día en particular, se podría decir que si se dispone de suficiente información. Si se quieren generar conclusiones que involucran el funcionamiento “regular” de la heladería, es decir, durante t</w:t>
        </w:r>
      </w:ins>
      <w:ins w:id="147" w:author="Marcelo Gallegos" w:date="2019-11-21T23:53:00Z">
        <w:r w:rsidR="00D63F56">
          <w:rPr>
            <w:color w:val="000000"/>
            <w:lang w:val="es-CL"/>
          </w:rPr>
          <w:t>odo la semana/mes/año, no se dispone de suficiente información al no ser 480 minutos un periodo de tiempo adecuado para generar datos para un análisis representativo.</w:t>
        </w:r>
      </w:ins>
      <w:r w:rsidR="00F04AD2" w:rsidRPr="00664C59">
        <w:rPr>
          <w:lang w:val="es-CL"/>
        </w:rPr>
        <w:br/>
      </w:r>
      <w:r w:rsidR="00F04AD2">
        <w:t>________________________________________________________________________________</w:t>
      </w:r>
    </w:p>
    <w:p w:rsidR="00F04AD2" w:rsidRPr="00664C59" w:rsidRDefault="005A3E02" w:rsidP="008638C3">
      <w:pPr>
        <w:pStyle w:val="JRQuestion"/>
        <w:rPr>
          <w:lang w:val="es-CL"/>
        </w:rPr>
      </w:pPr>
      <w:r w:rsidRPr="00664C59">
        <w:rPr>
          <w:color w:val="000000"/>
          <w:lang w:val="es-CL"/>
        </w:rPr>
        <w:t>¿Es un día de simulación lo suficientemente largo?</w:t>
      </w:r>
      <w:ins w:id="148" w:author="Marcelo Gallegos" w:date="2019-11-21T23:50:00Z">
        <w:r w:rsidR="00D63F56">
          <w:rPr>
            <w:color w:val="000000"/>
            <w:lang w:val="es-CL"/>
          </w:rPr>
          <w:t xml:space="preserve"> Si se considera un funcionamiento del sistema en base a 8 horas diarias (</w:t>
        </w:r>
      </w:ins>
      <w:ins w:id="149" w:author="Marcelo Gallegos" w:date="2019-11-21T23:51:00Z">
        <w:r w:rsidR="00D63F56">
          <w:rPr>
            <w:color w:val="000000"/>
            <w:lang w:val="es-CL"/>
          </w:rPr>
          <w:t>horario laboral), se podría señalar que es lo suficientemente largo, pues los eventos de interés del sistema sólo ocurren dentro de dicho periodo.</w:t>
        </w:r>
      </w:ins>
      <w:r w:rsidR="00F04AD2" w:rsidRPr="00664C59">
        <w:rPr>
          <w:lang w:val="es-CL"/>
        </w:rPr>
        <w:br/>
        <w:t>________________________________________________________________________________</w:t>
      </w:r>
    </w:p>
    <w:p w:rsidR="00F04AD2" w:rsidRDefault="00F04AD2">
      <w:pPr>
        <w:pStyle w:val="Descripcin"/>
        <w:keepNext/>
      </w:pPr>
      <w:bookmarkStart w:id="150" w:name="_Ref432161808"/>
      <w:r>
        <w:t xml:space="preserve">Table </w:t>
      </w:r>
      <w:fldSimple w:instr=" STYLEREF 1 \s ">
        <w:r w:rsidR="002042F5">
          <w:rPr>
            <w:noProof/>
          </w:rPr>
          <w:t>0</w:t>
        </w:r>
      </w:fldSimple>
      <w:r>
        <w:t>.</w:t>
      </w:r>
      <w:fldSimple w:instr=" SEQ Table \* ARABIC \s 1 ">
        <w:r w:rsidR="002042F5">
          <w:rPr>
            <w:noProof/>
          </w:rPr>
          <w:t>9</w:t>
        </w:r>
      </w:fldSimple>
      <w:bookmarkEnd w:id="150"/>
      <w:r>
        <w:t>:  Final Performance Measures for 480 Minutes</w:t>
      </w:r>
    </w:p>
    <w:p w:rsidR="005A3E02" w:rsidRPr="00664C59" w:rsidRDefault="005A3E02" w:rsidP="005A3E02">
      <w:pPr>
        <w:spacing w:after="0" w:afterAutospacing="0"/>
        <w:jc w:val="left"/>
        <w:rPr>
          <w:sz w:val="24"/>
          <w:szCs w:val="24"/>
          <w:lang w:eastAsia="es-C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835"/>
        <w:gridCol w:w="778"/>
      </w:tblGrid>
      <w:tr w:rsidR="005A3E02" w:rsidRPr="005A3E02" w:rsidTr="00664C59">
        <w:trPr>
          <w:trHeight w:val="165"/>
          <w:jc w:val="center"/>
        </w:trPr>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5A3E02" w:rsidRPr="005A3E02" w:rsidRDefault="005A3E02" w:rsidP="005A3E02">
            <w:pPr>
              <w:spacing w:after="0" w:afterAutospacing="0"/>
              <w:rPr>
                <w:sz w:val="24"/>
                <w:szCs w:val="24"/>
                <w:lang w:val="es-CL" w:eastAsia="es-CL"/>
              </w:rPr>
            </w:pPr>
            <w:r w:rsidRPr="005A3E02">
              <w:rPr>
                <w:b/>
                <w:bCs/>
                <w:color w:val="000000"/>
                <w:lang w:val="es-CL" w:eastAsia="es-CL"/>
              </w:rPr>
              <w:t>Indicador de Rendimiento</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b/>
                <w:bCs/>
                <w:color w:val="000000"/>
                <w:lang w:val="es-CL" w:eastAsia="es-CL"/>
              </w:rPr>
              <w:t>Valor</w:t>
            </w:r>
          </w:p>
        </w:tc>
      </w:tr>
      <w:tr w:rsidR="005A3E02" w:rsidRPr="005A3E02" w:rsidTr="00664C59">
        <w:trPr>
          <w:trHeight w:val="6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rPr>
                <w:sz w:val="24"/>
                <w:szCs w:val="24"/>
                <w:lang w:val="es-CL" w:eastAsia="es-CL"/>
              </w:rPr>
            </w:pPr>
            <w:r w:rsidRPr="005A3E02">
              <w:rPr>
                <w:color w:val="000000"/>
                <w:lang w:val="es-CL" w:eastAsia="es-CL"/>
              </w:rPr>
              <w:t>Producción Total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43</w:t>
            </w:r>
          </w:p>
        </w:tc>
      </w:tr>
      <w:tr w:rsidR="005A3E02" w:rsidRPr="005A3E02" w:rsidTr="00664C59">
        <w:trPr>
          <w:trHeight w:val="13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left"/>
              <w:rPr>
                <w:sz w:val="24"/>
                <w:szCs w:val="24"/>
                <w:lang w:val="es-CL" w:eastAsia="es-CL"/>
              </w:rPr>
            </w:pPr>
            <w:r w:rsidRPr="005A3E02">
              <w:rPr>
                <w:color w:val="000000"/>
                <w:lang w:val="es-CL" w:eastAsia="es-CL"/>
              </w:rPr>
              <w:t>Tiempo promedio de Espera en Cola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9.59</w:t>
            </w:r>
          </w:p>
        </w:tc>
      </w:tr>
      <w:tr w:rsidR="005A3E02" w:rsidRPr="005A3E02" w:rsidTr="00664C59">
        <w:trPr>
          <w:trHeight w:val="13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left"/>
              <w:rPr>
                <w:sz w:val="24"/>
                <w:szCs w:val="24"/>
                <w:lang w:val="es-CL" w:eastAsia="es-CL"/>
              </w:rPr>
            </w:pPr>
            <w:r w:rsidRPr="005A3E02">
              <w:rPr>
                <w:color w:val="000000"/>
                <w:lang w:val="es-CL" w:eastAsia="es-CL"/>
              </w:rPr>
              <w:t>Tiempo de Espera Máximo en Cola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35.65</w:t>
            </w:r>
          </w:p>
        </w:tc>
      </w:tr>
      <w:tr w:rsidR="005A3E02" w:rsidRPr="005A3E02" w:rsidTr="00664C59">
        <w:trPr>
          <w:trHeight w:val="13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left"/>
              <w:rPr>
                <w:sz w:val="24"/>
                <w:szCs w:val="24"/>
                <w:lang w:val="es-CL" w:eastAsia="es-CL"/>
              </w:rPr>
            </w:pPr>
            <w:r w:rsidRPr="005A3E02">
              <w:rPr>
                <w:color w:val="000000"/>
                <w:lang w:val="es-CL" w:eastAsia="es-CL"/>
              </w:rPr>
              <w:t>Tiempo Promedio en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17.87</w:t>
            </w:r>
          </w:p>
        </w:tc>
      </w:tr>
      <w:tr w:rsidR="005A3E02" w:rsidRPr="005A3E02" w:rsidTr="00664C59">
        <w:trPr>
          <w:trHeight w:val="4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left"/>
              <w:rPr>
                <w:sz w:val="24"/>
                <w:szCs w:val="24"/>
                <w:lang w:val="es-CL" w:eastAsia="es-CL"/>
              </w:rPr>
            </w:pPr>
            <w:r w:rsidRPr="005A3E02">
              <w:rPr>
                <w:color w:val="000000"/>
                <w:lang w:val="es-CL" w:eastAsia="es-CL"/>
              </w:rPr>
              <w:t>Tiempo Máximo en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42.65</w:t>
            </w:r>
          </w:p>
        </w:tc>
      </w:tr>
      <w:tr w:rsidR="005A3E02" w:rsidRPr="005A3E02" w:rsidTr="00664C59">
        <w:trPr>
          <w:trHeight w:val="13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left"/>
              <w:rPr>
                <w:sz w:val="24"/>
                <w:szCs w:val="24"/>
                <w:lang w:val="es-CL" w:eastAsia="es-CL"/>
              </w:rPr>
            </w:pPr>
            <w:r w:rsidRPr="005A3E02">
              <w:rPr>
                <w:color w:val="000000"/>
                <w:lang w:val="es-CL" w:eastAsia="es-CL"/>
              </w:rPr>
              <w:t>Tiempo Mínimo en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7.46</w:t>
            </w:r>
          </w:p>
        </w:tc>
      </w:tr>
      <w:tr w:rsidR="005A3E02" w:rsidRPr="005A3E02" w:rsidTr="00664C59">
        <w:trPr>
          <w:trHeight w:val="13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left"/>
              <w:rPr>
                <w:sz w:val="24"/>
                <w:szCs w:val="24"/>
                <w:lang w:val="es-CL" w:eastAsia="es-CL"/>
              </w:rPr>
            </w:pPr>
            <w:r w:rsidRPr="005A3E02">
              <w:rPr>
                <w:color w:val="000000"/>
                <w:lang w:val="es-CL" w:eastAsia="es-CL"/>
              </w:rPr>
              <w:t>Número de Partes en Cola Ponderadas en el Tiempo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0.88</w:t>
            </w:r>
          </w:p>
        </w:tc>
      </w:tr>
      <w:tr w:rsidR="005A3E02" w:rsidRPr="005A3E02" w:rsidTr="00664C59">
        <w:trPr>
          <w:trHeight w:val="13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left"/>
              <w:rPr>
                <w:sz w:val="24"/>
                <w:szCs w:val="24"/>
                <w:lang w:val="es-CL" w:eastAsia="es-CL"/>
              </w:rPr>
            </w:pPr>
            <w:r w:rsidRPr="005A3E02">
              <w:rPr>
                <w:color w:val="000000"/>
                <w:lang w:val="es-CL" w:eastAsia="es-CL"/>
              </w:rPr>
              <w:t>Número Máximo de Partes en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4</w:t>
            </w:r>
          </w:p>
        </w:tc>
      </w:tr>
      <w:tr w:rsidR="005A3E02" w:rsidRPr="005A3E02" w:rsidTr="00664C59">
        <w:trPr>
          <w:trHeight w:val="12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rPr>
                <w:sz w:val="24"/>
                <w:szCs w:val="24"/>
                <w:lang w:val="es-CL" w:eastAsia="es-CL"/>
              </w:rPr>
            </w:pPr>
            <w:r w:rsidRPr="005A3E02">
              <w:rPr>
                <w:color w:val="000000"/>
                <w:lang w:val="es-CL" w:eastAsia="es-CL"/>
              </w:rPr>
              <w:t>Utilización del Heladero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78%</w:t>
            </w:r>
          </w:p>
        </w:tc>
      </w:tr>
    </w:tbl>
    <w:p w:rsidR="005A3E02" w:rsidRPr="00664C59" w:rsidRDefault="005A3E02" w:rsidP="00664C59"/>
    <w:p w:rsidR="005A3E02" w:rsidRPr="00664C59" w:rsidRDefault="005A3E02" w:rsidP="00664C59">
      <w:pPr>
        <w:pStyle w:val="JRPart"/>
        <w:numPr>
          <w:ilvl w:val="0"/>
          <w:numId w:val="0"/>
        </w:numPr>
        <w:rPr>
          <w:color w:val="000000"/>
          <w:szCs w:val="22"/>
          <w:lang w:val="es-CL"/>
        </w:rPr>
      </w:pPr>
      <w:r w:rsidRPr="00664C59">
        <w:rPr>
          <w:color w:val="000000"/>
          <w:szCs w:val="22"/>
          <w:lang w:val="es-CL"/>
        </w:rPr>
        <w:t>Un día de observaciones no nos entrega mucha información acerca de un día promedio, por lo tanto necesitamos más “días” de información. Lo que se traduce en más tiempos entre llegadas y tiempos de procesamiento. Si simulamos por diez días necesitaríamos aproximadamente 450 tiempos entre llegadas y 430 tiempos de procesamiento. Si dicha información puede ser obtenida de registros electrónicos</w:t>
      </w:r>
      <w:r>
        <w:rPr>
          <w:color w:val="000000"/>
          <w:szCs w:val="22"/>
          <w:lang w:val="es-CL"/>
        </w:rPr>
        <w:t>,</w:t>
      </w:r>
      <w:r w:rsidRPr="00664C59">
        <w:rPr>
          <w:color w:val="000000"/>
          <w:szCs w:val="22"/>
          <w:lang w:val="es-CL"/>
        </w:rPr>
        <w:t xml:space="preserve"> recolectar más información no debería ser un problema. Sin embargo, si nuestra única alternativa son los estudios de tiempo requeriríamos observar el sistema por diez días, lo cual podrías ser una intrusión mayor en la operación del sistema.</w:t>
      </w:r>
    </w:p>
    <w:p w:rsidR="00F04AD2" w:rsidRPr="00664C59" w:rsidRDefault="005A3E02" w:rsidP="00284D09">
      <w:pPr>
        <w:rPr>
          <w:lang w:val="es-CL"/>
        </w:rPr>
      </w:pPr>
      <w:r w:rsidRPr="00664C59">
        <w:rPr>
          <w:color w:val="000000"/>
          <w:lang w:val="es-CL"/>
        </w:rPr>
        <w:t>Una alternativa a recolectar más datos es modelar los datos de entrada (Tiempos entre llegadas y de procesamiento). Quizás podamos utilizar una representación estadística de los datos ya que el tiempo de procesamiento y el tiempo entre llegadas son, en la mayoría de los casos, variables aleatorias. En general representaremos el tiempo entre llegadas y el tiempo de procesamiento usando distribuciones estadísticas. El proceso consiste en comenzar con un histograma de los datos observados para luego ajustar una distribución tal como: Gamma, Lognormal, Weibull, o Pert que se ajuste a nuestros datos. De hecho, hay una amplia gama de programas que pueden ayudar en esta tarea. Un ejemplo de esta actividad se muestra en la Figura 1.21.</w:t>
      </w:r>
    </w:p>
    <w:p w:rsidR="00F04AD2" w:rsidRDefault="00F04AD2" w:rsidP="00284D09">
      <w:pPr>
        <w:pStyle w:val="JRFigure"/>
      </w:pPr>
      <w:r>
        <w:rPr>
          <w:noProof/>
          <w:lang w:val="es-CL" w:eastAsia="es-CL"/>
        </w:rPr>
        <w:lastRenderedPageBreak/>
        <w:drawing>
          <wp:inline distT="0" distB="0" distL="0" distR="0" wp14:anchorId="76DE194D" wp14:editId="417DA6F8">
            <wp:extent cx="5718564" cy="2743200"/>
            <wp:effectExtent l="0" t="0" r="0" b="0"/>
            <wp:docPr id="58675" name="Picture 58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718564" cy="2743200"/>
                    </a:xfrm>
                    <a:prstGeom prst="rect">
                      <a:avLst/>
                    </a:prstGeom>
                  </pic:spPr>
                </pic:pic>
              </a:graphicData>
            </a:graphic>
          </wp:inline>
        </w:drawing>
      </w:r>
    </w:p>
    <w:p w:rsidR="00F04AD2" w:rsidRDefault="00F04AD2" w:rsidP="00F172EC">
      <w:pPr>
        <w:pStyle w:val="Descripcin"/>
      </w:pPr>
      <w:bookmarkStart w:id="151" w:name="_Ref393460351"/>
      <w:r>
        <w:t xml:space="preserve">Figure </w:t>
      </w:r>
      <w:fldSimple w:instr=" STYLEREF 1 \s ">
        <w:r w:rsidR="002042F5">
          <w:rPr>
            <w:noProof/>
          </w:rPr>
          <w:t>0</w:t>
        </w:r>
      </w:fldSimple>
      <w:r>
        <w:t>.</w:t>
      </w:r>
      <w:fldSimple w:instr=" SEQ Figure \* ARABIC \s 1 ">
        <w:r w:rsidR="002042F5">
          <w:rPr>
            <w:noProof/>
          </w:rPr>
          <w:t>18</w:t>
        </w:r>
      </w:fldSimple>
      <w:bookmarkEnd w:id="151"/>
      <w:r>
        <w:t>:  Matching Observed Processing Time to a Standard Statistical Distribution</w:t>
      </w:r>
    </w:p>
    <w:p w:rsidR="005A3E02" w:rsidRPr="00664C59" w:rsidRDefault="005A3E02" w:rsidP="00F172EC">
      <w:pPr>
        <w:rPr>
          <w:lang w:val="es-CL"/>
        </w:rPr>
      </w:pPr>
      <w:r w:rsidRPr="00664C59">
        <w:rPr>
          <w:color w:val="000000"/>
          <w:lang w:val="es-CL"/>
        </w:rPr>
        <w:t>Como resultado del modelamiento de datos de entrada somos capaces de representar el tiempo aleatorio de procesamiento y/o el tiempo aleatorio entre llegadas con un modelo estadístico. Por ejemplo, podemos usar una distribución Pert que tiene tres parámetros como la Pert(6,8,12)  para representar el tiempo de procesamiento o quizás una distribución Gamma con tres parámetros como: 6.3 + Gamma(3.1, 0.7), donde el 6.3 es la “localización” del origen de la distribución.</w:t>
      </w:r>
    </w:p>
    <w:p w:rsidR="005A3E02" w:rsidRPr="00664C59" w:rsidRDefault="005A3E02" w:rsidP="00F172EC">
      <w:pPr>
        <w:rPr>
          <w:lang w:val="es-CL"/>
        </w:rPr>
      </w:pPr>
      <w:r w:rsidRPr="00664C59">
        <w:rPr>
          <w:color w:val="000000"/>
          <w:lang w:val="es-CL"/>
        </w:rPr>
        <w:t>Una vez que hemos caracterizado los datos de entrada con un modelo estadístico, podemos utilizar técnicas estadísticas que nos permiten “muestrear” de dicho modelo. El muestreo repetido nos entrega un</w:t>
      </w:r>
      <w:r>
        <w:rPr>
          <w:color w:val="000000"/>
          <w:lang w:val="es-CL"/>
        </w:rPr>
        <w:t>a</w:t>
      </w:r>
      <w:r w:rsidRPr="00664C59">
        <w:rPr>
          <w:color w:val="000000"/>
          <w:lang w:val="es-CL"/>
        </w:rPr>
        <w:t xml:space="preserve"> cantidad ilimitada de datos de entrada. Con esta nueva información podemos simular muchos días de operaciones, lo cual nos permite estimar con mayor precisión los indicadores de rendimiento promedio que hemos calculado. Por ejemplo, suponga que simulamos la heladería por cinco días. Usando terminología de simulación, hacemos cinco “réplicas” de nuestro modelo de simulación. En cada réplica obtenemos nuevas muestras de los tiempos entre llegadas y de procesamiento. Para calcular el promedio y la desviación estándar usamos el promedio de cada día (un día entrega un promedio) y los resultados son mostrados en la Tabla 1.10</w:t>
      </w:r>
    </w:p>
    <w:p w:rsidR="00F04AD2" w:rsidRDefault="00F04AD2" w:rsidP="00D73CD8">
      <w:pPr>
        <w:pStyle w:val="Descripcin"/>
        <w:keepNext/>
      </w:pPr>
      <w:bookmarkStart w:id="152" w:name="_Ref431143950"/>
      <w:bookmarkStart w:id="153" w:name="_Ref393466801"/>
      <w:r>
        <w:t xml:space="preserve">Table </w:t>
      </w:r>
      <w:fldSimple w:instr=" STYLEREF 1 \s ">
        <w:r w:rsidR="002042F5">
          <w:rPr>
            <w:noProof/>
          </w:rPr>
          <w:t>0</w:t>
        </w:r>
      </w:fldSimple>
      <w:r>
        <w:t>.</w:t>
      </w:r>
      <w:fldSimple w:instr=" SEQ Table \* ARABIC \s 1 ">
        <w:r w:rsidR="002042F5">
          <w:rPr>
            <w:noProof/>
          </w:rPr>
          <w:t>10</w:t>
        </w:r>
      </w:fldSimple>
      <w:bookmarkEnd w:id="152"/>
      <w:bookmarkEnd w:id="153"/>
      <w:r>
        <w:t>:  Results from Five Replication of 480 Minutes Each</w:t>
      </w:r>
    </w:p>
    <w:p w:rsidR="005A3E02" w:rsidRPr="00664C59" w:rsidRDefault="005A3E02" w:rsidP="005A3E02">
      <w:pPr>
        <w:spacing w:after="0" w:afterAutospacing="0"/>
        <w:jc w:val="left"/>
        <w:rPr>
          <w:sz w:val="24"/>
          <w:szCs w:val="24"/>
          <w:lang w:eastAsia="es-C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605"/>
        <w:gridCol w:w="625"/>
        <w:gridCol w:w="735"/>
        <w:gridCol w:w="735"/>
        <w:gridCol w:w="625"/>
        <w:gridCol w:w="735"/>
        <w:gridCol w:w="735"/>
        <w:gridCol w:w="1090"/>
      </w:tblGrid>
      <w:tr w:rsidR="005A3E02" w:rsidRPr="005A3E02" w:rsidTr="00664C59">
        <w:trPr>
          <w:trHeight w:val="2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b/>
                <w:bCs/>
                <w:i/>
                <w:iCs/>
                <w:color w:val="000000"/>
                <w:lang w:val="es-CL" w:eastAsia="es-CL"/>
              </w:rPr>
              <w:t>Replicas</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b/>
                <w:bCs/>
                <w:i/>
                <w:iCs/>
                <w:color w:val="000000"/>
                <w:lang w:val="es-CL" w:eastAsia="es-CL"/>
              </w:rPr>
              <w:t>1</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b/>
                <w:bCs/>
                <w:i/>
                <w:iCs/>
                <w:color w:val="000000"/>
                <w:lang w:val="es-CL" w:eastAsia="es-CL"/>
              </w:rPr>
              <w:t>2</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b/>
                <w:bCs/>
                <w:i/>
                <w:iCs/>
                <w:color w:val="000000"/>
                <w:lang w:val="es-CL" w:eastAsia="es-CL"/>
              </w:rPr>
              <w:t>3</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b/>
                <w:bCs/>
                <w:i/>
                <w:iCs/>
                <w:color w:val="000000"/>
                <w:lang w:val="es-CL" w:eastAsia="es-CL"/>
              </w:rPr>
              <w:t>4</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b/>
                <w:bCs/>
                <w:i/>
                <w:iCs/>
                <w:color w:val="000000"/>
                <w:lang w:val="es-CL" w:eastAsia="es-CL"/>
              </w:rPr>
              <w:t>5</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b/>
                <w:bCs/>
                <w:color w:val="000000"/>
                <w:lang w:val="es-CL" w:eastAsia="es-CL"/>
              </w:rPr>
              <w:t>Avg.</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b/>
                <w:bCs/>
                <w:color w:val="000000"/>
                <w:lang w:val="es-CL" w:eastAsia="es-CL"/>
              </w:rPr>
              <w:t>Dev. Std.</w:t>
            </w:r>
          </w:p>
        </w:tc>
      </w:tr>
      <w:tr w:rsidR="005A3E02" w:rsidRPr="005A3E02" w:rsidTr="00664C59">
        <w:trPr>
          <w:trHeight w:val="1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rPr>
                <w:sz w:val="24"/>
                <w:szCs w:val="24"/>
                <w:lang w:val="es-CL" w:eastAsia="es-CL"/>
              </w:rPr>
            </w:pPr>
            <w:r w:rsidRPr="005A3E02">
              <w:rPr>
                <w:color w:val="000000"/>
                <w:lang w:val="es-CL" w:eastAsia="es-CL"/>
              </w:rPr>
              <w:t>Tiempo Promedio en Cola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9.59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15.26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12.98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8.08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21.42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13.47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5.26</w:t>
            </w:r>
          </w:p>
        </w:tc>
      </w:tr>
      <w:tr w:rsidR="005A3E02" w:rsidRPr="005A3E02" w:rsidTr="00664C59">
        <w:trPr>
          <w:trHeight w:val="13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rPr>
                <w:sz w:val="24"/>
                <w:szCs w:val="24"/>
                <w:lang w:val="es-CL" w:eastAsia="es-CL"/>
              </w:rPr>
            </w:pPr>
            <w:r w:rsidRPr="005A3E02">
              <w:rPr>
                <w:color w:val="000000"/>
                <w:lang w:val="es-CL" w:eastAsia="es-CL"/>
              </w:rPr>
              <w:t>Número Promedio en Cola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0.88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1.62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1.17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0.76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2.31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1.35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0.63</w:t>
            </w:r>
          </w:p>
        </w:tc>
      </w:tr>
      <w:tr w:rsidR="005A3E02" w:rsidRPr="005A3E02" w:rsidTr="00664C59">
        <w:trPr>
          <w:trHeight w:val="22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rPr>
                <w:sz w:val="24"/>
                <w:szCs w:val="24"/>
                <w:lang w:val="es-CL" w:eastAsia="es-CL"/>
              </w:rPr>
            </w:pPr>
            <w:r w:rsidRPr="005A3E02">
              <w:rPr>
                <w:color w:val="000000"/>
                <w:lang w:val="es-CL" w:eastAsia="es-CL"/>
              </w:rPr>
              <w:t>Utilización del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0.78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0.86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0.75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0.78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0.81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0.80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A3E02" w:rsidRPr="005A3E02" w:rsidRDefault="005A3E02" w:rsidP="005A3E02">
            <w:pPr>
              <w:spacing w:after="0" w:afterAutospacing="0"/>
              <w:jc w:val="center"/>
              <w:rPr>
                <w:sz w:val="24"/>
                <w:szCs w:val="24"/>
                <w:lang w:val="es-CL" w:eastAsia="es-CL"/>
              </w:rPr>
            </w:pPr>
            <w:r w:rsidRPr="005A3E02">
              <w:rPr>
                <w:color w:val="000000"/>
                <w:lang w:val="es-CL" w:eastAsia="es-CL"/>
              </w:rPr>
              <w:t>0.04</w:t>
            </w:r>
          </w:p>
        </w:tc>
      </w:tr>
    </w:tbl>
    <w:p w:rsidR="005A3E02" w:rsidRPr="00664C59" w:rsidRDefault="005A3E02" w:rsidP="00664C59"/>
    <w:p w:rsidR="00F04AD2" w:rsidRPr="00664C59" w:rsidRDefault="005A3E02" w:rsidP="005A3E02">
      <w:pPr>
        <w:pStyle w:val="JRQuestion"/>
        <w:rPr>
          <w:lang w:val="es-CL"/>
        </w:rPr>
      </w:pPr>
      <w:r w:rsidRPr="00664C59">
        <w:rPr>
          <w:lang w:val="es-CL"/>
        </w:rPr>
        <w:t>¿Cuántas observaciones son utilizadas para calcular el promedio y la desviación estándar en la Tabla 1.10?</w:t>
      </w:r>
      <w:r w:rsidRPr="00664C59" w:rsidDel="005A3E02">
        <w:rPr>
          <w:lang w:val="es-CL"/>
        </w:rPr>
        <w:t xml:space="preserve"> </w:t>
      </w:r>
      <w:ins w:id="154" w:author="Marcelo Gallegos" w:date="2019-11-21T23:56:00Z">
        <w:r w:rsidR="00D63F56">
          <w:rPr>
            <w:lang w:val="es-CL"/>
          </w:rPr>
          <w:t xml:space="preserve">5, correspondientes a las cinco réplicas generadas. </w:t>
        </w:r>
      </w:ins>
      <w:r w:rsidR="00F04AD2" w:rsidRPr="00664C59">
        <w:rPr>
          <w:lang w:val="es-CL"/>
        </w:rPr>
        <w:t>________________________________________________________________________________</w:t>
      </w:r>
    </w:p>
    <w:p w:rsidR="00F04AD2" w:rsidRDefault="005A3E02" w:rsidP="005A3E02">
      <w:pPr>
        <w:pStyle w:val="JRQuestion"/>
      </w:pPr>
      <w:r w:rsidRPr="00664C59">
        <w:rPr>
          <w:lang w:val="es-CL"/>
        </w:rPr>
        <w:t>¿Por qué consideramos solo los promedios y no todos los tiempos de espera dentro de cada replica?</w:t>
      </w:r>
      <w:r w:rsidRPr="00664C59" w:rsidDel="005A3E02">
        <w:rPr>
          <w:lang w:val="es-CL"/>
        </w:rPr>
        <w:t xml:space="preserve"> </w:t>
      </w:r>
      <w:ins w:id="155" w:author="Marcelo Gallegos" w:date="2019-11-21T23:57:00Z">
        <w:r w:rsidR="00D63F56">
          <w:rPr>
            <w:lang w:val="es-CL"/>
          </w:rPr>
          <w:t xml:space="preserve">Porque </w:t>
        </w:r>
      </w:ins>
      <w:ins w:id="156" w:author="Marcelo Gallegos" w:date="2019-11-22T02:11:00Z">
        <w:r w:rsidR="00A73592">
          <w:rPr>
            <w:lang w:val="es-CL"/>
          </w:rPr>
          <w:t>el promedio representa de mejor manera los res</w:t>
        </w:r>
      </w:ins>
      <w:ins w:id="157" w:author="Marcelo Gallegos" w:date="2019-11-22T02:12:00Z">
        <w:r w:rsidR="00A73592">
          <w:rPr>
            <w:lang w:val="es-CL"/>
          </w:rPr>
          <w:t>ultados del sistema. Los tiempos de espera en particular pudiesen tener una alta variabilidad dentro de cada réplica.</w:t>
        </w:r>
      </w:ins>
      <w:r w:rsidR="00F04AD2" w:rsidRPr="00664C59">
        <w:rPr>
          <w:lang w:val="es-CL"/>
        </w:rPr>
        <w:br/>
      </w:r>
      <w:r w:rsidR="00F04AD2">
        <w:t>________________________________________________________________________________</w:t>
      </w:r>
    </w:p>
    <w:p w:rsidR="005A3E02" w:rsidRPr="00664C59" w:rsidRDefault="005A3E02" w:rsidP="00664C59">
      <w:pPr>
        <w:rPr>
          <w:lang w:val="es-CL"/>
        </w:rPr>
      </w:pPr>
      <w:r w:rsidRPr="00664C59">
        <w:rPr>
          <w:color w:val="000000"/>
          <w:lang w:val="es-CL"/>
        </w:rPr>
        <w:lastRenderedPageBreak/>
        <w:t xml:space="preserve">Cabe recordar que los promedios y desviaciones estándar calculados en la Tabla 1.10 son variables aleatorias en </w:t>
      </w:r>
      <w:r w:rsidR="00C02C2B" w:rsidRPr="00664C59">
        <w:rPr>
          <w:color w:val="000000"/>
          <w:lang w:val="es-CL"/>
        </w:rPr>
        <w:t>sí</w:t>
      </w:r>
      <w:r w:rsidRPr="00664C59">
        <w:rPr>
          <w:color w:val="000000"/>
          <w:lang w:val="es-CL"/>
        </w:rPr>
        <w:t xml:space="preserve"> mismas. Si simulamos nuevamente cinco días, no obtendríamos los mismos resultados dato a la variabilidad inherente al proceso de muestreo. Por lo tanto necesitamos hacernos una idea de que tan precisos son nuestros valores, para lo cual utilizamos “intervalos de confianza”. Por ejemplo, calculamos el tiempo de espera promedio como 13.47 minutos, pero no sabemos si este valor tiene mucha variabilidad asociada o si debemos sentirnos confiados de nuestro resultado.</w:t>
      </w:r>
    </w:p>
    <w:p w:rsidR="00C02C2B" w:rsidRPr="00664C59" w:rsidRDefault="00F04AD2" w:rsidP="00664C59">
      <w:pPr>
        <w:pStyle w:val="JRQuestion"/>
      </w:pPr>
      <w:r>
        <w:t>Confidence intervals in statistics are based on what famous distribution as well as famous theorem?</w:t>
      </w:r>
      <w:ins w:id="158" w:author="Marcelo Gallegos" w:date="2019-11-22T00:00:00Z">
        <w:r w:rsidR="00CF5DC9">
          <w:t xml:space="preserve"> Siguen la base del teorema del límite central,</w:t>
        </w:r>
      </w:ins>
      <w:ins w:id="159" w:author="Marcelo Gallegos" w:date="2019-11-22T00:01:00Z">
        <w:r w:rsidR="00CF5DC9">
          <w:t xml:space="preserve"> considerando </w:t>
        </w:r>
      </w:ins>
      <w:ins w:id="160" w:author="Marcelo Gallegos" w:date="2019-11-22T00:00:00Z">
        <w:r w:rsidR="00CF5DC9">
          <w:t>que los datos siguen una distribución normal</w:t>
        </w:r>
      </w:ins>
      <w:r>
        <w:br/>
        <w:t>________________________________________________________________________________</w:t>
      </w:r>
    </w:p>
    <w:p w:rsidR="004E3C86" w:rsidRDefault="004E3C86" w:rsidP="00664C59">
      <w:pPr>
        <w:pStyle w:val="JRQuestionStart"/>
        <w:numPr>
          <w:ilvl w:val="0"/>
          <w:numId w:val="0"/>
        </w:numPr>
        <w:rPr>
          <w:lang w:val="es-CL" w:eastAsia="es-CL"/>
        </w:rPr>
      </w:pPr>
      <w:r w:rsidRPr="004E3C86">
        <w:rPr>
          <w:lang w:val="es-CL" w:eastAsia="es-CL"/>
        </w:rPr>
        <w:t xml:space="preserve">Para calcular un intervalo de confianza válido, necesitamos asegurarnos de que dos condiciones se cumplen. En particular, debemos asegurar que nuestros datos satisfacen la condición de que las observaciones son independientes e idénticamente distribuidas. La otra observación es que los datos siguen una distribución normal y por lo tanto podemos confiar en </w:t>
      </w:r>
      <w:r w:rsidRPr="00664C59">
        <w:rPr>
          <w:b/>
          <w:lang w:val="es-CL" w:eastAsia="es-CL"/>
        </w:rPr>
        <w:t>teorema del límite central</w:t>
      </w:r>
      <w:r w:rsidRPr="004E3C86">
        <w:rPr>
          <w:lang w:val="es-CL" w:eastAsia="es-CL"/>
        </w:rPr>
        <w:t>.</w:t>
      </w:r>
    </w:p>
    <w:p w:rsidR="00C02C2B" w:rsidRDefault="00C02C2B" w:rsidP="00C02C2B">
      <w:pPr>
        <w:pStyle w:val="JRQuestion"/>
      </w:pPr>
      <w:r w:rsidRPr="00FF2EB7">
        <w:rPr>
          <w:lang w:val="es-CL"/>
        </w:rPr>
        <w:t>¿Cuál es la distribución utilizada para construir intervalos de confianza y cuál es el teorema que los respalda?</w:t>
      </w:r>
      <w:r w:rsidRPr="00FF2EB7" w:rsidDel="004E3C86">
        <w:rPr>
          <w:lang w:val="es-CL"/>
        </w:rPr>
        <w:t xml:space="preserve"> </w:t>
      </w:r>
      <w:ins w:id="161" w:author="Marcelo Gallegos" w:date="2019-11-22T00:01:00Z">
        <w:r w:rsidR="00CF5DC9">
          <w:rPr>
            <w:lang w:val="es-CL"/>
          </w:rPr>
          <w:t>Distribución normal. Teorema del límite central.</w:t>
        </w:r>
      </w:ins>
      <w:r w:rsidRPr="00FF2EB7">
        <w:rPr>
          <w:lang w:val="es-CL"/>
        </w:rPr>
        <w:br/>
      </w:r>
      <w:r>
        <w:t>________________________________________________________________________________</w:t>
      </w:r>
    </w:p>
    <w:p w:rsidR="00C02C2B" w:rsidRDefault="00C02C2B" w:rsidP="00C02C2B">
      <w:pPr>
        <w:pStyle w:val="JRQuestion"/>
        <w:rPr>
          <w:lang w:val="es-CL"/>
        </w:rPr>
      </w:pPr>
      <w:r w:rsidRPr="00664C59">
        <w:rPr>
          <w:color w:val="000000"/>
          <w:lang w:val="es-CL"/>
        </w:rPr>
        <w:t>¿Son las observaciones del tiempo de servicio, durante un día cualquiera, independientes e idénticamente distribuidas?</w:t>
      </w:r>
      <w:ins w:id="162" w:author="Marcelo Gallegos" w:date="2019-11-22T00:01:00Z">
        <w:r w:rsidR="00CF5DC9">
          <w:rPr>
            <w:color w:val="000000"/>
            <w:lang w:val="es-CL"/>
          </w:rPr>
          <w:t xml:space="preserve"> </w:t>
        </w:r>
      </w:ins>
      <w:ins w:id="163" w:author="Marcelo Gallegos" w:date="2019-11-22T00:02:00Z">
        <w:r w:rsidR="00CF5DC9">
          <w:rPr>
            <w:color w:val="000000"/>
            <w:lang w:val="es-CL"/>
          </w:rPr>
          <w:t>No, eso no puede establecerse en un estudio de tiempo cualquiera.</w:t>
        </w:r>
      </w:ins>
      <w:r w:rsidRPr="00664C59">
        <w:rPr>
          <w:lang w:val="es-CL"/>
        </w:rPr>
        <w:br/>
        <w:t>________________________________________________________________________________</w:t>
      </w:r>
    </w:p>
    <w:p w:rsidR="00F1661F" w:rsidRPr="00664C59" w:rsidRDefault="00F1661F" w:rsidP="00C02C2B">
      <w:pPr>
        <w:pStyle w:val="JRQuestion"/>
        <w:rPr>
          <w:lang w:val="es-CL"/>
        </w:rPr>
      </w:pPr>
      <w:r w:rsidRPr="00664C59">
        <w:rPr>
          <w:color w:val="000000"/>
          <w:lang w:val="es-CL"/>
        </w:rPr>
        <w:t>¿Son los tiempos de espera de la Entidad #1, Entidad #2, y la Entidad #3 independientes?¿Se podría esperar que la distribución de estos tiempos de espera sea idéntica?</w:t>
      </w:r>
      <w:ins w:id="164" w:author="Marcelo Gallegos" w:date="2019-11-22T00:02:00Z">
        <w:r w:rsidR="00CF5DC9">
          <w:rPr>
            <w:color w:val="000000"/>
            <w:lang w:val="es-CL"/>
          </w:rPr>
          <w:t xml:space="preserve"> No</w:t>
        </w:r>
      </w:ins>
      <w:ins w:id="165" w:author="Marcelo Gallegos" w:date="2019-11-22T00:07:00Z">
        <w:r w:rsidR="00CF5DC9">
          <w:rPr>
            <w:color w:val="000000"/>
            <w:lang w:val="es-CL"/>
          </w:rPr>
          <w:t xml:space="preserve"> necesariamente, porque al estar todos en secuencia podría existir una relación entre dichos tiempos</w:t>
        </w:r>
      </w:ins>
      <w:ins w:id="166" w:author="Marcelo Gallegos" w:date="2019-11-22T00:02:00Z">
        <w:r w:rsidR="00CF5DC9">
          <w:rPr>
            <w:color w:val="000000"/>
            <w:lang w:val="es-CL"/>
          </w:rPr>
          <w:t xml:space="preserve">. </w:t>
        </w:r>
      </w:ins>
      <w:ins w:id="167" w:author="Marcelo Gallegos" w:date="2019-11-22T00:03:00Z">
        <w:r w:rsidR="00CF5DC9">
          <w:rPr>
            <w:color w:val="000000"/>
            <w:lang w:val="es-CL"/>
          </w:rPr>
          <w:t>No, no es esperable sin mayor información</w:t>
        </w:r>
      </w:ins>
      <w:ins w:id="168" w:author="Marcelo Gallegos" w:date="2019-11-22T00:07:00Z">
        <w:r w:rsidR="00CF5DC9">
          <w:rPr>
            <w:color w:val="000000"/>
            <w:lang w:val="es-CL"/>
          </w:rPr>
          <w:t>.</w:t>
        </w:r>
      </w:ins>
    </w:p>
    <w:p w:rsidR="00F1661F" w:rsidRPr="00664C59" w:rsidRDefault="00F1661F" w:rsidP="00664C59">
      <w:pPr>
        <w:pStyle w:val="JRQuestion"/>
        <w:numPr>
          <w:ilvl w:val="0"/>
          <w:numId w:val="0"/>
        </w:numPr>
        <w:ind w:left="720"/>
        <w:rPr>
          <w:lang w:val="es-CL"/>
        </w:rPr>
      </w:pPr>
      <w:r w:rsidRPr="00FF2EB7">
        <w:rPr>
          <w:lang w:val="es-CL"/>
        </w:rPr>
        <w:t>________________________________________________________________________________</w:t>
      </w:r>
    </w:p>
    <w:p w:rsidR="00F1661F" w:rsidRDefault="00F1661F" w:rsidP="00664C59">
      <w:pPr>
        <w:pStyle w:val="JRQuestion"/>
      </w:pPr>
      <w:r w:rsidRPr="00664C59">
        <w:rPr>
          <w:color w:val="000000"/>
          <w:lang w:val="es-CL"/>
        </w:rPr>
        <w:t xml:space="preserve">¿Sería el número de clientes en cola a las 9:00 am independiente del número en cola a las 8:45 am? </w:t>
      </w:r>
      <w:r>
        <w:rPr>
          <w:color w:val="000000"/>
        </w:rPr>
        <w:t>¿Es la distribución idéntica?</w:t>
      </w:r>
      <w:ins w:id="169" w:author="Marcelo Gallegos" w:date="2019-11-22T00:03:00Z">
        <w:r w:rsidR="00CF5DC9">
          <w:rPr>
            <w:color w:val="000000"/>
          </w:rPr>
          <w:t xml:space="preserve"> No se puede afirmar eso</w:t>
        </w:r>
      </w:ins>
      <w:ins w:id="170" w:author="Marcelo Gallegos" w:date="2019-11-22T00:04:00Z">
        <w:r w:rsidR="00CF5DC9">
          <w:rPr>
            <w:color w:val="000000"/>
          </w:rPr>
          <w:t xml:space="preserve">, pues podría existir una relación en la práctica </w:t>
        </w:r>
      </w:ins>
      <w:ins w:id="171" w:author="Marcelo Gallegos" w:date="2019-11-22T00:05:00Z">
        <w:r w:rsidR="00CF5DC9">
          <w:rPr>
            <w:color w:val="000000"/>
          </w:rPr>
          <w:t>entre los clientes que están en la cola a las 8.45 con respecto a los que están en la cola 15 minutos después</w:t>
        </w:r>
      </w:ins>
      <w:ins w:id="172" w:author="Marcelo Gallegos" w:date="2019-11-22T00:06:00Z">
        <w:r w:rsidR="00CF5DC9">
          <w:rPr>
            <w:color w:val="000000"/>
          </w:rPr>
          <w:t xml:space="preserve"> durante el mismo día (condiciones del día, periodo corto entre observaciones, etc.).</w:t>
        </w:r>
      </w:ins>
    </w:p>
    <w:p w:rsidR="00C02C2B" w:rsidRDefault="00C02C2B" w:rsidP="00664C59">
      <w:pPr>
        <w:pStyle w:val="JRQuestion"/>
        <w:numPr>
          <w:ilvl w:val="0"/>
          <w:numId w:val="0"/>
        </w:numPr>
        <w:ind w:left="720"/>
      </w:pPr>
      <w:r>
        <w:t>___________________________________________________________________________________</w:t>
      </w:r>
    </w:p>
    <w:p w:rsidR="00F04AD2" w:rsidRPr="00A01D1B" w:rsidRDefault="00C02C2B" w:rsidP="007F39D7">
      <w:pPr>
        <w:pStyle w:val="JRQuestion"/>
        <w:numPr>
          <w:ilvl w:val="0"/>
          <w:numId w:val="0"/>
        </w:numPr>
        <w:rPr>
          <w:lang w:val="es-CL"/>
        </w:rPr>
      </w:pPr>
      <w:r w:rsidRPr="00664C59">
        <w:rPr>
          <w:color w:val="000000"/>
          <w:lang w:val="es-CL"/>
        </w:rPr>
        <w:t>Casi ningún estadístico (indicador de rendimiento) calculado durante una única réplica de la simulación será independiente e idénticamente distribuido (por ejemplo, el tiempo de espera de la Entidad #4 puede ser dependiente del tiempo de espera y procesamiento de la entidad #3). Por lo tanto, nosotros usamos el valor promedio calculado de una réplica como una observación, y luego con todas las réplicas calculamos el promedio de los promedios como se presentó en la Tabla 1.</w:t>
      </w:r>
    </w:p>
    <w:p w:rsidR="00F04AD2" w:rsidRPr="00664C59" w:rsidRDefault="00F1661F" w:rsidP="007F39D7">
      <w:pPr>
        <w:pStyle w:val="JRQuestion"/>
        <w:rPr>
          <w:lang w:val="es-CL"/>
        </w:rPr>
      </w:pPr>
      <w:r w:rsidRPr="00664C59">
        <w:rPr>
          <w:color w:val="000000"/>
          <w:lang w:val="es-CL"/>
        </w:rPr>
        <w:t>¿Son los promedios diarios independientes e idénticamente distribuidos?</w:t>
      </w:r>
      <w:r>
        <w:rPr>
          <w:color w:val="000000"/>
          <w:lang w:val="es-CL"/>
        </w:rPr>
        <w:t xml:space="preserve"> </w:t>
      </w:r>
      <w:r w:rsidRPr="00664C59">
        <w:rPr>
          <w:color w:val="000000"/>
          <w:lang w:val="es-CL"/>
        </w:rPr>
        <w:t>¿Por qué</w:t>
      </w:r>
      <w:r w:rsidR="00F04AD2" w:rsidRPr="00664C59">
        <w:rPr>
          <w:lang w:val="es-CL"/>
        </w:rPr>
        <w:t>?</w:t>
      </w:r>
      <w:ins w:id="173" w:author="Marcelo Gallegos" w:date="2019-11-22T02:13:00Z">
        <w:r w:rsidR="00A73592">
          <w:rPr>
            <w:lang w:val="es-CL"/>
          </w:rPr>
          <w:t xml:space="preserve"> Si, suponiendo que durante el día se puede tener un número grande de observaciones, con lo que se p</w:t>
        </w:r>
      </w:ins>
      <w:ins w:id="174" w:author="Marcelo Gallegos" w:date="2019-11-22T02:14:00Z">
        <w:r w:rsidR="00A73592">
          <w:rPr>
            <w:lang w:val="es-CL"/>
          </w:rPr>
          <w:t>uede suponer una distribución normal para ellas y, por tanto, hacer uso del TLC.</w:t>
        </w:r>
      </w:ins>
      <w:bookmarkStart w:id="175" w:name="_GoBack"/>
      <w:bookmarkEnd w:id="175"/>
      <w:r w:rsidR="00F04AD2" w:rsidRPr="00664C59">
        <w:rPr>
          <w:lang w:val="es-CL"/>
        </w:rPr>
        <w:t xml:space="preserve"> ___________________________________________________________________________________</w:t>
      </w:r>
    </w:p>
    <w:p w:rsidR="00C02C2B" w:rsidRDefault="00C02C2B" w:rsidP="00664C59">
      <w:pPr>
        <w:rPr>
          <w:color w:val="000000"/>
          <w:lang w:val="es-CL"/>
        </w:rPr>
      </w:pPr>
      <w:r w:rsidRPr="00664C59">
        <w:rPr>
          <w:color w:val="000000"/>
          <w:lang w:val="es-CL"/>
        </w:rPr>
        <w:t>Dado que estos promedios diarios (o máximos u otro t</w:t>
      </w:r>
      <w:r>
        <w:rPr>
          <w:color w:val="000000"/>
          <w:lang w:val="es-CL"/>
        </w:rPr>
        <w:t>ipo de indicador</w:t>
      </w:r>
      <w:r w:rsidRPr="00664C59">
        <w:rPr>
          <w:color w:val="000000"/>
          <w:lang w:val="es-CL"/>
        </w:rPr>
        <w:t>) son independientes e idénticamente distribuidos, podemos calcular intervalos de confianza para nuestros resultados dado que se distribuyen normalmente y el teorema del límite central puede ser usado.</w:t>
      </w:r>
    </w:p>
    <w:p w:rsidR="00F04AD2" w:rsidRPr="00A01D1B" w:rsidRDefault="00F04AD2" w:rsidP="007D239B">
      <w:pPr>
        <w:rPr>
          <w:b/>
          <w:lang w:val="es-CL"/>
        </w:rPr>
      </w:pPr>
      <w:r w:rsidRPr="00A01D1B">
        <w:rPr>
          <w:b/>
          <w:lang w:val="es-CL"/>
        </w:rPr>
        <w:lastRenderedPageBreak/>
        <w:t>Confidence Intervals on Expectations</w:t>
      </w:r>
    </w:p>
    <w:p w:rsidR="004E3C86" w:rsidRDefault="004E3C86" w:rsidP="00664C59">
      <w:pPr>
        <w:rPr>
          <w:color w:val="000000"/>
          <w:lang w:val="es-CL"/>
        </w:rPr>
      </w:pPr>
      <w:r w:rsidRPr="00664C59">
        <w:rPr>
          <w:color w:val="000000"/>
          <w:lang w:val="es-CL"/>
        </w:rPr>
        <w:t>El intervalo de confianza para el valor esperado se calcula usando la siguiente fórmula:</w:t>
      </w:r>
    </w:p>
    <w:p w:rsidR="00F04AD2" w:rsidRPr="00A01D1B" w:rsidRDefault="005B6F36" w:rsidP="00284D09">
      <w:pPr>
        <w:jc w:val="center"/>
        <w:rPr>
          <w:lang w:val="es-CL"/>
        </w:rPr>
      </w:pPr>
      <m:oMath>
        <m:acc>
          <m:accPr>
            <m:chr m:val="̅"/>
            <m:ctrlPr>
              <w:rPr>
                <w:rFonts w:ascii="Cambria Math" w:hAnsi="Cambria Math"/>
                <w:i/>
              </w:rPr>
            </m:ctrlPr>
          </m:accPr>
          <m:e>
            <m:r>
              <w:rPr>
                <w:rFonts w:ascii="Cambria Math" w:hAnsi="Cambria Math"/>
              </w:rPr>
              <m:t>X</m:t>
            </m:r>
          </m:e>
        </m:acc>
        <m:r>
          <w:rPr>
            <w:rFonts w:ascii="Cambria Math" w:hAnsi="Cambria Math"/>
            <w:lang w:val="es-CL"/>
          </w:rPr>
          <m:t>±</m:t>
        </m:r>
        <m:sSub>
          <m:sSubPr>
            <m:ctrlPr>
              <w:rPr>
                <w:rFonts w:ascii="Cambria Math" w:hAnsi="Cambria Math"/>
                <w:i/>
              </w:rPr>
            </m:ctrlPr>
          </m:sSubPr>
          <m:e>
            <m:r>
              <w:rPr>
                <w:rFonts w:ascii="Cambria Math" w:hAnsi="Cambria Math"/>
              </w:rPr>
              <m:t>t</m:t>
            </m:r>
          </m:e>
          <m:sub>
            <m:r>
              <w:rPr>
                <w:rFonts w:ascii="Cambria Math" w:hAnsi="Cambria Math"/>
              </w:rPr>
              <m:t>n</m:t>
            </m:r>
            <m:r>
              <w:rPr>
                <w:rFonts w:ascii="Cambria Math" w:hAnsi="Cambria Math"/>
                <w:lang w:val="es-CL"/>
              </w:rPr>
              <m:t>-1,1-</m:t>
            </m:r>
            <m:f>
              <m:fPr>
                <m:ctrlPr>
                  <w:rPr>
                    <w:rFonts w:ascii="Cambria Math" w:hAnsi="Cambria Math"/>
                    <w:i/>
                  </w:rPr>
                </m:ctrlPr>
              </m:fPr>
              <m:num>
                <m:r>
                  <w:rPr>
                    <w:rFonts w:ascii="Cambria Math" w:hAnsi="Cambria Math"/>
                  </w:rPr>
                  <m:t>α</m:t>
                </m:r>
              </m:num>
              <m:den>
                <m:r>
                  <w:rPr>
                    <w:rFonts w:ascii="Cambria Math" w:hAnsi="Cambria Math"/>
                    <w:lang w:val="es-CL"/>
                  </w:rPr>
                  <m:t>2</m:t>
                </m:r>
              </m:den>
            </m:f>
          </m:sub>
        </m:sSub>
        <m:f>
          <m:fPr>
            <m:ctrlPr>
              <w:rPr>
                <w:rFonts w:ascii="Cambria Math" w:hAnsi="Cambria Math"/>
                <w:i/>
              </w:rPr>
            </m:ctrlPr>
          </m:fPr>
          <m:num>
            <m:acc>
              <m:accPr>
                <m:ctrlPr>
                  <w:rPr>
                    <w:rFonts w:ascii="Cambria Math" w:hAnsi="Cambria Math"/>
                    <w:i/>
                  </w:rPr>
                </m:ctrlPr>
              </m:accPr>
              <m:e>
                <m:r>
                  <w:rPr>
                    <w:rFonts w:ascii="Cambria Math" w:hAnsi="Cambria Math"/>
                  </w:rPr>
                  <m:t>s</m:t>
                </m:r>
              </m:e>
            </m:acc>
          </m:num>
          <m:den>
            <m:rad>
              <m:radPr>
                <m:degHide m:val="1"/>
                <m:ctrlPr>
                  <w:rPr>
                    <w:rFonts w:ascii="Cambria Math" w:hAnsi="Cambria Math"/>
                    <w:i/>
                  </w:rPr>
                </m:ctrlPr>
              </m:radPr>
              <m:deg/>
              <m:e>
                <m:r>
                  <w:rPr>
                    <w:rFonts w:ascii="Cambria Math" w:hAnsi="Cambria Math"/>
                  </w:rPr>
                  <m:t>n</m:t>
                </m:r>
              </m:e>
            </m:rad>
          </m:den>
        </m:f>
      </m:oMath>
      <w:r w:rsidR="00F04AD2" w:rsidRPr="00A01D1B">
        <w:rPr>
          <w:noProof/>
          <w:lang w:val="es-CL"/>
        </w:rPr>
        <w:t xml:space="preserve"> ,</w:t>
      </w:r>
    </w:p>
    <w:p w:rsidR="00F04AD2" w:rsidRPr="00A01D1B" w:rsidRDefault="00664C59" w:rsidP="00664C59">
      <w:pPr>
        <w:spacing w:before="240" w:after="0" w:afterAutospacing="0"/>
        <w:rPr>
          <w:lang w:val="es-CL"/>
        </w:rPr>
      </w:pPr>
      <w:r w:rsidRPr="00664C59">
        <w:rPr>
          <w:lang w:val="es-CL"/>
        </w:rPr>
        <w:t>Donde</w:t>
      </w:r>
      <w:r w:rsidR="00F04AD2" w:rsidRPr="00664C59">
        <w:rPr>
          <w:lang w:val="es-CL"/>
        </w:rPr>
        <w:t xml:space="preserve"> </w:t>
      </w:r>
      <m:oMath>
        <m:acc>
          <m:accPr>
            <m:chr m:val="̅"/>
            <m:ctrlPr>
              <w:rPr>
                <w:rFonts w:ascii="Cambria Math" w:hAnsi="Cambria Math"/>
                <w:i/>
              </w:rPr>
            </m:ctrlPr>
          </m:accPr>
          <m:e>
            <m:r>
              <w:rPr>
                <w:rFonts w:ascii="Cambria Math" w:hAnsi="Cambria Math"/>
              </w:rPr>
              <m:t>X</m:t>
            </m:r>
          </m:e>
        </m:acc>
        <m:r>
          <w:rPr>
            <w:rFonts w:ascii="Cambria Math" w:hAnsi="Cambria Math"/>
            <w:lang w:val="es-CL"/>
          </w:rPr>
          <m:t xml:space="preserve"> </m:t>
        </m:r>
      </m:oMath>
      <w:r w:rsidR="003D6679" w:rsidRPr="00664C59">
        <w:rPr>
          <w:lang w:val="es-CL"/>
        </w:rPr>
        <w:t>es la media muestral</w:t>
      </w:r>
      <w:r w:rsidR="00F04AD2" w:rsidRPr="00664C59">
        <w:rPr>
          <w:lang w:val="es-CL"/>
        </w:rPr>
        <w:t xml:space="preserve">, </w:t>
      </w:r>
      <m:oMath>
        <m:acc>
          <m:accPr>
            <m:ctrlPr>
              <w:rPr>
                <w:rFonts w:ascii="Cambria Math" w:hAnsi="Cambria Math"/>
                <w:i/>
              </w:rPr>
            </m:ctrlPr>
          </m:accPr>
          <m:e>
            <m:r>
              <w:rPr>
                <w:rFonts w:ascii="Cambria Math" w:hAnsi="Cambria Math"/>
              </w:rPr>
              <m:t>s</m:t>
            </m:r>
          </m:e>
        </m:acc>
      </m:oMath>
      <w:r w:rsidR="00F04AD2" w:rsidRPr="00664C59">
        <w:rPr>
          <w:lang w:val="es-CL"/>
        </w:rPr>
        <w:t xml:space="preserve"> </w:t>
      </w:r>
      <w:r w:rsidR="003D6679" w:rsidRPr="00664C59">
        <w:rPr>
          <w:lang w:val="es-CL"/>
        </w:rPr>
        <w:t xml:space="preserve">la desviación </w:t>
      </w:r>
      <w:r w:rsidRPr="00664C59">
        <w:rPr>
          <w:lang w:val="es-CL"/>
        </w:rPr>
        <w:t>estándar</w:t>
      </w:r>
      <w:r w:rsidR="003D6679" w:rsidRPr="00664C59">
        <w:rPr>
          <w:lang w:val="es-CL"/>
        </w:rPr>
        <w:t xml:space="preserve"> de la muestra</w:t>
      </w:r>
      <w:r w:rsidR="00F04AD2" w:rsidRPr="00664C59">
        <w:rPr>
          <w:lang w:val="es-CL"/>
        </w:rPr>
        <w:t xml:space="preserve">, </w:t>
      </w:r>
      <m:oMath>
        <m:sSub>
          <m:sSubPr>
            <m:ctrlPr>
              <w:rPr>
                <w:rFonts w:ascii="Cambria Math" w:hAnsi="Cambria Math"/>
                <w:i/>
              </w:rPr>
            </m:ctrlPr>
          </m:sSubPr>
          <m:e>
            <m:r>
              <w:rPr>
                <w:rFonts w:ascii="Cambria Math" w:hAnsi="Cambria Math"/>
              </w:rPr>
              <m:t>t</m:t>
            </m:r>
          </m:e>
          <m:sub>
            <m:r>
              <w:rPr>
                <w:rFonts w:ascii="Cambria Math" w:hAnsi="Cambria Math"/>
              </w:rPr>
              <m:t>n</m:t>
            </m:r>
            <m:r>
              <w:rPr>
                <w:rFonts w:ascii="Cambria Math" w:hAnsi="Cambria Math"/>
                <w:lang w:val="es-CL"/>
              </w:rPr>
              <m:t>-1,1-</m:t>
            </m:r>
            <m:f>
              <m:fPr>
                <m:ctrlPr>
                  <w:rPr>
                    <w:rFonts w:ascii="Cambria Math" w:hAnsi="Cambria Math"/>
                    <w:i/>
                  </w:rPr>
                </m:ctrlPr>
              </m:fPr>
              <m:num>
                <m:r>
                  <w:rPr>
                    <w:rFonts w:ascii="Cambria Math" w:hAnsi="Cambria Math"/>
                  </w:rPr>
                  <m:t>α</m:t>
                </m:r>
              </m:num>
              <m:den>
                <m:r>
                  <w:rPr>
                    <w:rFonts w:ascii="Cambria Math" w:hAnsi="Cambria Math"/>
                    <w:lang w:val="es-CL"/>
                  </w:rPr>
                  <m:t>2</m:t>
                </m:r>
              </m:den>
            </m:f>
          </m:sub>
        </m:sSub>
      </m:oMath>
      <w:r w:rsidR="00F04AD2" w:rsidRPr="00664C59">
        <w:rPr>
          <w:lang w:val="es-CL"/>
        </w:rPr>
        <w:t xml:space="preserve"> </w:t>
      </w:r>
      <w:r w:rsidR="003D6679" w:rsidRPr="00664C59">
        <w:rPr>
          <w:lang w:val="es-CL"/>
        </w:rPr>
        <w:t>es el valor crítico superior al</w:t>
      </w:r>
      <w:r w:rsidR="00F04AD2" w:rsidRPr="00664C59">
        <w:rPr>
          <w:lang w:val="es-CL"/>
        </w:rPr>
        <w:t xml:space="preserve"> </w:t>
      </w:r>
      <m:oMath>
        <m:r>
          <w:rPr>
            <w:rFonts w:ascii="Cambria Math" w:hAnsi="Cambria Math"/>
            <w:lang w:val="es-CL"/>
          </w:rPr>
          <m:t>1-</m:t>
        </m:r>
        <m:f>
          <m:fPr>
            <m:ctrlPr>
              <w:rPr>
                <w:rFonts w:ascii="Cambria Math" w:hAnsi="Cambria Math"/>
                <w:i/>
              </w:rPr>
            </m:ctrlPr>
          </m:fPr>
          <m:num>
            <m:r>
              <w:rPr>
                <w:rFonts w:ascii="Cambria Math" w:hAnsi="Cambria Math"/>
              </w:rPr>
              <m:t>α</m:t>
            </m:r>
          </m:num>
          <m:den>
            <m:r>
              <w:rPr>
                <w:rFonts w:ascii="Cambria Math" w:hAnsi="Cambria Math"/>
                <w:lang w:val="es-CL"/>
              </w:rPr>
              <m:t>2</m:t>
            </m:r>
            <m:ctrlPr>
              <w:rPr>
                <w:rFonts w:ascii="Cambria Math" w:hAnsi="Cambria Math"/>
              </w:rPr>
            </m:ctrlPr>
          </m:den>
        </m:f>
        <m:r>
          <w:rPr>
            <w:rFonts w:ascii="Cambria Math" w:hAnsi="Cambria Math"/>
            <w:lang w:val="es-CL"/>
          </w:rPr>
          <m:t xml:space="preserve"> </m:t>
        </m:r>
      </m:oMath>
      <w:r w:rsidR="003D6679" w:rsidRPr="00664C59">
        <w:rPr>
          <w:i/>
          <w:lang w:val="es-CL"/>
        </w:rPr>
        <w:t xml:space="preserve"> </w:t>
      </w:r>
      <w:r w:rsidR="003D6679">
        <w:rPr>
          <w:lang w:val="es-CL"/>
        </w:rPr>
        <w:t>de la distribución t</w:t>
      </w:r>
      <w:r w:rsidR="00F04AD2" w:rsidRPr="00664C59">
        <w:rPr>
          <w:lang w:val="es-CL"/>
        </w:rPr>
        <w:t xml:space="preserve"> </w:t>
      </w:r>
      <w:r w:rsidR="003D6679">
        <w:rPr>
          <w:lang w:val="es-CL"/>
        </w:rPr>
        <w:t xml:space="preserve"> con</w:t>
      </w:r>
      <w:r w:rsidR="00F04AD2" w:rsidRPr="00664C59">
        <w:rPr>
          <w:lang w:val="es-CL"/>
        </w:rPr>
        <w:t xml:space="preserve"> </w:t>
      </w:r>
      <m:oMath>
        <m:r>
          <w:rPr>
            <w:rFonts w:ascii="Cambria Math" w:hAnsi="Cambria Math"/>
            <w:lang w:val="es-CL"/>
          </w:rPr>
          <m:t xml:space="preserve"> </m:t>
        </m:r>
        <m:r>
          <w:rPr>
            <w:rFonts w:ascii="Cambria Math" w:hAnsi="Cambria Math"/>
          </w:rPr>
          <m:t>n</m:t>
        </m:r>
        <m:r>
          <w:rPr>
            <w:rFonts w:ascii="Cambria Math" w:hAnsi="Cambria Math"/>
            <w:lang w:val="es-CL"/>
          </w:rPr>
          <m:t xml:space="preserve">-1 </m:t>
        </m:r>
      </m:oMath>
      <w:r w:rsidR="003D6679">
        <w:rPr>
          <w:lang w:val="es-CL"/>
        </w:rPr>
        <w:t>grados de libertad</w:t>
      </w:r>
      <w:r w:rsidR="00F04AD2" w:rsidRPr="00664C59">
        <w:rPr>
          <w:lang w:val="es-CL"/>
        </w:rPr>
        <w:t xml:space="preserve">, </w:t>
      </w:r>
      <w:r w:rsidR="003D6679">
        <w:rPr>
          <w:lang w:val="es-CL"/>
        </w:rPr>
        <w:t>y</w:t>
      </w:r>
      <w:r w:rsidR="00F04AD2" w:rsidRPr="00664C59">
        <w:rPr>
          <w:lang w:val="es-CL"/>
        </w:rPr>
        <w:t xml:space="preserve"> </w:t>
      </w:r>
      <m:oMath>
        <m:r>
          <w:rPr>
            <w:rFonts w:ascii="Cambria Math" w:hAnsi="Cambria Math"/>
          </w:rPr>
          <m:t>n</m:t>
        </m:r>
      </m:oMath>
      <w:r w:rsidR="003D6679" w:rsidRPr="00664C59">
        <w:rPr>
          <w:lang w:val="es-CL"/>
        </w:rPr>
        <w:t xml:space="preserve"> e</w:t>
      </w:r>
      <w:r w:rsidR="003D6679">
        <w:rPr>
          <w:lang w:val="es-CL"/>
        </w:rPr>
        <w:t>s el número de observaciones</w:t>
      </w:r>
      <w:r w:rsidR="00F04AD2" w:rsidRPr="00664C59">
        <w:rPr>
          <w:lang w:val="es-CL"/>
        </w:rPr>
        <w:t xml:space="preserve"> (i.e., replica</w:t>
      </w:r>
      <w:r w:rsidR="003D6679">
        <w:rPr>
          <w:lang w:val="es-CL"/>
        </w:rPr>
        <w:t>s</w:t>
      </w:r>
      <w:r w:rsidR="00F04AD2" w:rsidRPr="00664C59">
        <w:rPr>
          <w:lang w:val="es-CL"/>
        </w:rPr>
        <w:t>). Note</w:t>
      </w:r>
      <w:r w:rsidR="003D6679" w:rsidRPr="00664C59">
        <w:rPr>
          <w:lang w:val="es-CL"/>
        </w:rPr>
        <w:t xml:space="preserve"> que</w:t>
      </w:r>
      <w:r w:rsidR="00F04AD2" w:rsidRPr="00664C59">
        <w:rPr>
          <w:lang w:val="es-CL"/>
        </w:rPr>
        <w:t xml:space="preserve">, </w:t>
      </w:r>
      <m:oMath>
        <m:f>
          <m:fPr>
            <m:ctrlPr>
              <w:rPr>
                <w:rFonts w:ascii="Cambria Math" w:hAnsi="Cambria Math"/>
                <w:i/>
              </w:rPr>
            </m:ctrlPr>
          </m:fPr>
          <m:num>
            <m:acc>
              <m:accPr>
                <m:ctrlPr>
                  <w:rPr>
                    <w:rFonts w:ascii="Cambria Math" w:hAnsi="Cambria Math"/>
                    <w:i/>
                  </w:rPr>
                </m:ctrlPr>
              </m:accPr>
              <m:e>
                <m:r>
                  <w:rPr>
                    <w:rFonts w:ascii="Cambria Math" w:hAnsi="Cambria Math"/>
                  </w:rPr>
                  <m:t>s</m:t>
                </m:r>
              </m:e>
            </m:acc>
          </m:num>
          <m:den>
            <m:rad>
              <m:radPr>
                <m:degHide m:val="1"/>
                <m:ctrlPr>
                  <w:rPr>
                    <w:rFonts w:ascii="Cambria Math" w:hAnsi="Cambria Math"/>
                    <w:i/>
                  </w:rPr>
                </m:ctrlPr>
              </m:radPr>
              <m:deg/>
              <m:e>
                <m:r>
                  <w:rPr>
                    <w:rFonts w:ascii="Cambria Math" w:hAnsi="Cambria Math"/>
                  </w:rPr>
                  <m:t>n</m:t>
                </m:r>
              </m:e>
            </m:rad>
          </m:den>
        </m:f>
      </m:oMath>
      <w:r w:rsidR="00F04AD2" w:rsidRPr="00664C59">
        <w:rPr>
          <w:lang w:val="es-CL"/>
        </w:rPr>
        <w:t xml:space="preserve"> </w:t>
      </w:r>
      <w:r w:rsidR="003D6679" w:rsidRPr="00664C59">
        <w:rPr>
          <w:lang w:val="es-CL"/>
        </w:rPr>
        <w:t>es comúnmente llamada el error estándar o la desviaci</w:t>
      </w:r>
      <w:r w:rsidR="003D6679">
        <w:rPr>
          <w:lang w:val="es-CL"/>
        </w:rPr>
        <w:t>ón estándar de la media</w:t>
      </w:r>
      <w:r w:rsidR="00F04AD2" w:rsidRPr="00664C59">
        <w:rPr>
          <w:lang w:val="es-CL"/>
        </w:rPr>
        <w:t xml:space="preserve">. </w:t>
      </w:r>
      <w:r w:rsidR="003D6679" w:rsidRPr="00664C59">
        <w:rPr>
          <w:lang w:val="es-CL"/>
        </w:rPr>
        <w:t xml:space="preserve">A medida que el número de </w:t>
      </w:r>
      <w:r w:rsidRPr="00664C59">
        <w:rPr>
          <w:lang w:val="es-CL"/>
        </w:rPr>
        <w:t>réplicas</w:t>
      </w:r>
      <w:r w:rsidR="003D6679" w:rsidRPr="00664C59">
        <w:rPr>
          <w:lang w:val="es-CL"/>
        </w:rPr>
        <w:t xml:space="preserve"> crece, la desviaci</w:t>
      </w:r>
      <w:r w:rsidR="003D6679">
        <w:rPr>
          <w:lang w:val="es-CL"/>
        </w:rPr>
        <w:t xml:space="preserve">ón </w:t>
      </w:r>
      <w:r>
        <w:rPr>
          <w:lang w:val="es-CL"/>
        </w:rPr>
        <w:t>estándar</w:t>
      </w:r>
      <w:r w:rsidR="003D6679">
        <w:rPr>
          <w:lang w:val="es-CL"/>
        </w:rPr>
        <w:t xml:space="preserve"> decrece. </w:t>
      </w:r>
      <w:r w:rsidR="003D6679" w:rsidRPr="00664C59">
        <w:rPr>
          <w:lang w:val="es-CL"/>
        </w:rPr>
        <w:t xml:space="preserve">Por lo tanto </w:t>
      </w:r>
      <w:r w:rsidRPr="00664C59">
        <w:rPr>
          <w:lang w:val="es-CL"/>
        </w:rPr>
        <w:t xml:space="preserve">el intervalo de confianza al </w:t>
      </w:r>
      <w:r w:rsidR="00F04AD2" w:rsidRPr="00664C59">
        <w:rPr>
          <w:lang w:val="es-CL"/>
        </w:rPr>
        <w:t xml:space="preserve">95% </w:t>
      </w:r>
      <w:r w:rsidRPr="00664C59">
        <w:rPr>
          <w:lang w:val="es-CL"/>
        </w:rPr>
        <w:t xml:space="preserve"> del tiempo esperado en cola utilizando la informaci</w:t>
      </w:r>
      <w:r>
        <w:rPr>
          <w:lang w:val="es-CL"/>
        </w:rPr>
        <w:t>ón en la Tabla 1.10, se calcularía de la siguiente forma.</w:t>
      </w:r>
    </w:p>
    <w:p w:rsidR="00F04AD2" w:rsidRDefault="00F04AD2" w:rsidP="00664C59">
      <w:pPr>
        <w:spacing w:before="240" w:after="120" w:afterAutospacing="0"/>
        <w:ind w:left="1440" w:firstLine="720"/>
      </w:pPr>
      <m:oMathPara>
        <m:oMath>
          <m:r>
            <w:rPr>
              <w:rFonts w:ascii="Cambria Math" w:hAnsi="Cambria Math"/>
            </w:rPr>
            <m:t xml:space="preserve">13.47±2.776 </m:t>
          </m:r>
          <m:f>
            <m:fPr>
              <m:ctrlPr>
                <w:rPr>
                  <w:rFonts w:ascii="Cambria Math" w:hAnsi="Cambria Math"/>
                  <w:i/>
                </w:rPr>
              </m:ctrlPr>
            </m:fPr>
            <m:num>
              <m:r>
                <w:rPr>
                  <w:rFonts w:ascii="Cambria Math" w:hAnsi="Cambria Math"/>
                </w:rPr>
                <m:t>5.26</m:t>
              </m:r>
            </m:num>
            <m:den>
              <m:rad>
                <m:radPr>
                  <m:degHide m:val="1"/>
                  <m:ctrlPr>
                    <w:rPr>
                      <w:rFonts w:ascii="Cambria Math" w:hAnsi="Cambria Math"/>
                      <w:i/>
                    </w:rPr>
                  </m:ctrlPr>
                </m:radPr>
                <m:deg/>
                <m:e>
                  <m:r>
                    <w:rPr>
                      <w:rFonts w:ascii="Cambria Math" w:hAnsi="Cambria Math"/>
                    </w:rPr>
                    <m:t>5</m:t>
                  </m:r>
                </m:e>
              </m:rad>
            </m:den>
          </m:f>
          <m:r>
            <w:rPr>
              <w:rFonts w:ascii="Cambria Math" w:hAnsi="Cambria Math"/>
            </w:rPr>
            <m:t xml:space="preserve">, </m:t>
          </m:r>
          <m:r>
            <m:rPr>
              <m:sty m:val="p"/>
            </m:rPr>
            <w:rPr>
              <w:rFonts w:ascii="Cambria Math" w:hAnsi="Cambria Math"/>
            </w:rPr>
            <m:t>ó</m:t>
          </m:r>
          <m:r>
            <w:rPr>
              <w:rFonts w:ascii="Cambria Math" w:hAnsi="Cambria Math"/>
            </w:rPr>
            <m:t xml:space="preserve"> 13.47±5.53 </m:t>
          </m:r>
          <m:r>
            <m:rPr>
              <m:sty m:val="p"/>
            </m:rPr>
            <w:rPr>
              <w:rFonts w:ascii="Cambria Math" w:hAnsi="Cambria Math"/>
            </w:rPr>
            <m:t>minutos,o el intervalo de</m:t>
          </m:r>
          <m:r>
            <w:rPr>
              <w:rFonts w:ascii="Cambria Math" w:hAnsi="Cambria Math"/>
            </w:rPr>
            <m:t xml:space="preserve"> </m:t>
          </m:r>
          <m:d>
            <m:dPr>
              <m:begChr m:val="["/>
              <m:endChr m:val="]"/>
              <m:ctrlPr>
                <w:rPr>
                  <w:rFonts w:ascii="Cambria Math" w:hAnsi="Cambria Math"/>
                  <w:i/>
                </w:rPr>
              </m:ctrlPr>
            </m:dPr>
            <m:e>
              <m:r>
                <w:rPr>
                  <w:rFonts w:ascii="Cambria Math" w:hAnsi="Cambria Math"/>
                </w:rPr>
                <m:t>6.93, 20.00</m:t>
              </m:r>
            </m:e>
          </m:d>
          <m:r>
            <w:rPr>
              <w:rFonts w:ascii="Cambria Math" w:hAnsi="Cambria Math"/>
            </w:rPr>
            <m:t xml:space="preserve"> </m:t>
          </m:r>
          <m:r>
            <m:rPr>
              <m:sty m:val="p"/>
            </m:rPr>
            <w:rPr>
              <w:rFonts w:ascii="Cambria Math" w:hAnsi="Cambria Math"/>
            </w:rPr>
            <m:t>minutos</m:t>
          </m:r>
        </m:oMath>
      </m:oMathPara>
    </w:p>
    <w:p w:rsidR="00F04AD2" w:rsidRPr="00664C59" w:rsidRDefault="00F1661F" w:rsidP="00664C59">
      <w:pPr>
        <w:pStyle w:val="JRQuestion"/>
        <w:spacing w:before="240"/>
        <w:rPr>
          <w:lang w:val="es-CL"/>
        </w:rPr>
      </w:pPr>
      <w:r w:rsidRPr="00664C59">
        <w:rPr>
          <w:color w:val="000000"/>
          <w:lang w:val="es-CL"/>
        </w:rPr>
        <w:t>¿Le entrega confianza el valor 13.47?</w:t>
      </w:r>
      <w:r w:rsidRPr="00664C59" w:rsidDel="00F1661F">
        <w:rPr>
          <w:lang w:val="es-CL"/>
        </w:rPr>
        <w:t xml:space="preserve"> </w:t>
      </w:r>
      <w:ins w:id="176" w:author="Marcelo Gallegos" w:date="2019-11-22T00:11:00Z">
        <w:r w:rsidR="00C14166">
          <w:rPr>
            <w:lang w:val="es-CL"/>
          </w:rPr>
          <w:t>No, el número de observaciones es muy reducido.</w:t>
        </w:r>
      </w:ins>
      <w:r w:rsidR="00F04AD2" w:rsidRPr="00664C59">
        <w:rPr>
          <w:lang w:val="es-CL"/>
        </w:rPr>
        <w:br/>
        <w:t>________________________________________________________________________________</w:t>
      </w:r>
    </w:p>
    <w:p w:rsidR="00F04AD2" w:rsidRPr="00664C59" w:rsidRDefault="00F1661F" w:rsidP="007F39D7">
      <w:pPr>
        <w:pStyle w:val="JRQuestion"/>
        <w:rPr>
          <w:lang w:val="es-CL"/>
        </w:rPr>
      </w:pPr>
      <w:r w:rsidRPr="00664C59">
        <w:rPr>
          <w:color w:val="000000"/>
          <w:lang w:val="es-CL"/>
        </w:rPr>
        <w:t>¿Apostaría su trabajo que el verdadero tiempo de espera promedio es 13.47 minutos?</w:t>
      </w:r>
      <w:ins w:id="177" w:author="Marcelo Gallegos" w:date="2019-11-22T00:09:00Z">
        <w:r w:rsidR="00C14166">
          <w:rPr>
            <w:color w:val="000000"/>
            <w:lang w:val="es-CL"/>
          </w:rPr>
          <w:t xml:space="preserve"> No, </w:t>
        </w:r>
      </w:ins>
      <w:ins w:id="178" w:author="Marcelo Gallegos" w:date="2019-11-22T00:11:00Z">
        <w:r w:rsidR="00C14166">
          <w:rPr>
            <w:color w:val="000000"/>
            <w:lang w:val="es-CL"/>
          </w:rPr>
          <w:t>dado que el número pequeño de observaciones generan un amplio intervalo de confi</w:t>
        </w:r>
      </w:ins>
      <w:ins w:id="179" w:author="Marcelo Gallegos" w:date="2019-11-22T00:12:00Z">
        <w:r w:rsidR="00C14166">
          <w:rPr>
            <w:color w:val="000000"/>
            <w:lang w:val="es-CL"/>
          </w:rPr>
          <w:t>anza para un 95%.</w:t>
        </w:r>
      </w:ins>
      <w:r w:rsidR="00F04AD2" w:rsidRPr="00664C59">
        <w:rPr>
          <w:lang w:val="es-CL"/>
        </w:rPr>
        <w:br/>
        <w:t>________________________________________________________________________________</w:t>
      </w:r>
    </w:p>
    <w:p w:rsidR="004E3C86" w:rsidRPr="00664C59" w:rsidRDefault="004E3C86" w:rsidP="00CF001D">
      <w:pPr>
        <w:rPr>
          <w:lang w:val="es-CL"/>
        </w:rPr>
      </w:pPr>
      <w:r w:rsidRPr="00664C59">
        <w:rPr>
          <w:color w:val="000000"/>
          <w:lang w:val="es-CL"/>
        </w:rPr>
        <w:t xml:space="preserve">Otra forma de expresar un intervalo de confianza es </w:t>
      </w:r>
      <w:r w:rsidRPr="00664C59">
        <w:rPr>
          <w:i/>
          <w:iCs/>
          <w:color w:val="000000"/>
          <w:lang w:val="es-CL"/>
        </w:rPr>
        <w:t xml:space="preserve">Mean ± </w:t>
      </w:r>
      <w:r w:rsidRPr="00664C59">
        <w:rPr>
          <w:i/>
          <w:color w:val="000000"/>
          <w:lang w:val="es-CL"/>
        </w:rPr>
        <w:t>ancho medio</w:t>
      </w:r>
      <w:r w:rsidRPr="00664C59">
        <w:rPr>
          <w:i/>
          <w:iCs/>
          <w:color w:val="000000"/>
          <w:lang w:val="es-CL"/>
        </w:rPr>
        <w:t xml:space="preserve">, </w:t>
      </w:r>
      <w:r w:rsidRPr="00664C59">
        <w:rPr>
          <w:color w:val="000000"/>
          <w:lang w:val="es-CL"/>
        </w:rPr>
        <w:t xml:space="preserve">que es lo que SIMIO entrega y en nuestro caso sería </w:t>
      </w:r>
      <w:r w:rsidRPr="00664C59">
        <w:rPr>
          <w:rFonts w:ascii="Cambria" w:hAnsi="Cambria"/>
          <w:color w:val="000000"/>
          <w:lang w:val="es-CL"/>
        </w:rPr>
        <w:t xml:space="preserve">13.47±5.53. </w:t>
      </w:r>
      <w:r w:rsidRPr="00664C59">
        <w:rPr>
          <w:color w:val="000000"/>
          <w:lang w:val="es-CL"/>
        </w:rPr>
        <w:t>El teorema del límite central nos permite calcular el intervalo de confianza asegurando que el error estándar puede ser calculado dividiendo la desviación estándar de las observaciones por la raíz cuadrada del número de observaciones. Si las observaciones no son independientes ni idénticamente distribuidas, dicha relación no se cumple. A medida que n se hace más grande el teorema del límite central y la inferencia estadística de la media poblacional se vuelven más válidas.</w:t>
      </w:r>
    </w:p>
    <w:p w:rsidR="00F04AD2" w:rsidRDefault="004E3C86" w:rsidP="00664C59">
      <w:pPr>
        <w:pStyle w:val="JRQuestion"/>
      </w:pPr>
      <w:r w:rsidRPr="00664C59">
        <w:rPr>
          <w:lang w:val="es-CL"/>
        </w:rPr>
        <w:t>Utilizando el intervalo que calculamos anteriormente ¿Podemos decir que el 95% de los tiempos de espera caen en el intervalo</w:t>
      </w:r>
      <w:r w:rsidR="00F04AD2" w:rsidRPr="00A01D1B">
        <w:rPr>
          <w:lang w:val="es-CL"/>
        </w:rPr>
        <w:t>?</w:t>
      </w:r>
      <w:r w:rsidR="00F04AD2" w:rsidRPr="00411902">
        <w:rPr>
          <w:rStyle w:val="Refdenotaalpie"/>
          <w:b/>
        </w:rPr>
        <w:footnoteReference w:id="1"/>
      </w:r>
      <w:r w:rsidR="00F04AD2" w:rsidRPr="00A01D1B">
        <w:rPr>
          <w:lang w:val="es-CL"/>
        </w:rPr>
        <w:t xml:space="preserve"> </w:t>
      </w:r>
      <w:ins w:id="180" w:author="Marcelo Gallegos" w:date="2019-11-22T00:12:00Z">
        <w:r w:rsidR="00C14166">
          <w:rPr>
            <w:lang w:val="es-CL"/>
          </w:rPr>
          <w:t>No, no se puede afirmar eso respecto a las observaciones</w:t>
        </w:r>
      </w:ins>
      <w:ins w:id="181" w:author="Marcelo Gallegos" w:date="2019-11-22T00:13:00Z">
        <w:r w:rsidR="00C14166">
          <w:rPr>
            <w:lang w:val="es-CL"/>
          </w:rPr>
          <w:t>, sólo respecto a la media de éstas.</w:t>
        </w:r>
      </w:ins>
      <w:r w:rsidR="00F04AD2" w:rsidRPr="00A01D1B">
        <w:rPr>
          <w:lang w:val="es-CL"/>
        </w:rPr>
        <w:br/>
      </w:r>
      <w:r w:rsidR="00F04AD2">
        <w:t>________________________________________________________________________________</w:t>
      </w:r>
    </w:p>
    <w:p w:rsidR="00F04AD2" w:rsidRPr="00CE599E" w:rsidRDefault="004E3C86" w:rsidP="007F39D7">
      <w:pPr>
        <w:pStyle w:val="JRQuestion"/>
      </w:pPr>
      <w:r w:rsidRPr="00664C59">
        <w:rPr>
          <w:color w:val="000000"/>
          <w:lang w:val="es-CL"/>
        </w:rPr>
        <w:t>¿Significa que si simulamos 100 días, el 95% de los promedios de tiempo de espera diarios caen en el intervalo?</w:t>
      </w:r>
      <w:r w:rsidRPr="00664C59" w:rsidDel="004E3C86">
        <w:rPr>
          <w:lang w:val="es-CL"/>
        </w:rPr>
        <w:t xml:space="preserve"> </w:t>
      </w:r>
      <w:ins w:id="182" w:author="Marcelo Gallegos" w:date="2019-11-22T00:13:00Z">
        <w:r w:rsidR="00C14166">
          <w:rPr>
            <w:lang w:val="es-CL"/>
          </w:rPr>
          <w:t>No, significa que con 95% de certeza el promedio de los 100 días cae en ese intervalo.</w:t>
        </w:r>
      </w:ins>
      <w:r w:rsidR="00F04AD2">
        <w:t>________________________________________________________________________________</w:t>
      </w:r>
    </w:p>
    <w:p w:rsidR="00F04AD2" w:rsidRPr="00664C59" w:rsidRDefault="004E3C86" w:rsidP="007F39D7">
      <w:pPr>
        <w:pStyle w:val="JRQuestion"/>
        <w:rPr>
          <w:lang w:val="es-CL"/>
        </w:rPr>
      </w:pPr>
      <w:r w:rsidRPr="00664C59">
        <w:rPr>
          <w:color w:val="000000"/>
          <w:lang w:val="es-CL"/>
        </w:rPr>
        <w:t>¿Podemos decir que hay un 95% de probabilidad de que la verdadera media del tiempo de espera caiga en este intervalo?</w:t>
      </w:r>
      <w:r w:rsidRPr="00664C59" w:rsidDel="004E3C86">
        <w:rPr>
          <w:lang w:val="es-CL"/>
        </w:rPr>
        <w:t xml:space="preserve"> </w:t>
      </w:r>
      <w:ins w:id="183" w:author="Marcelo Gallegos" w:date="2019-11-22T00:13:00Z">
        <w:r w:rsidR="00C14166">
          <w:rPr>
            <w:lang w:val="es-CL"/>
          </w:rPr>
          <w:t>Sí</w:t>
        </w:r>
      </w:ins>
      <w:ins w:id="184" w:author="Marcelo Gallegos" w:date="2019-11-22T00:14:00Z">
        <w:r w:rsidR="00C14166">
          <w:rPr>
            <w:lang w:val="es-CL"/>
          </w:rPr>
          <w:t>.</w:t>
        </w:r>
      </w:ins>
      <w:r w:rsidR="00F04AD2" w:rsidRPr="00664C59">
        <w:rPr>
          <w:lang w:val="es-CL"/>
        </w:rPr>
        <w:br/>
        <w:t>________________________________________________________________________________</w:t>
      </w:r>
    </w:p>
    <w:p w:rsidR="004E3C86" w:rsidRDefault="004E3C86" w:rsidP="007F39D7">
      <w:pPr>
        <w:pStyle w:val="JRQuestion"/>
        <w:numPr>
          <w:ilvl w:val="0"/>
          <w:numId w:val="0"/>
        </w:numPr>
        <w:rPr>
          <w:color w:val="000000"/>
          <w:lang w:val="es-CL"/>
        </w:rPr>
      </w:pPr>
      <w:r w:rsidRPr="00664C59">
        <w:rPr>
          <w:color w:val="000000"/>
          <w:lang w:val="es-CL"/>
        </w:rPr>
        <w:t xml:space="preserve">El intervalo de confianza mide nuestra “seguridad” acerca de los indicadores de rendimiento calculados. Un intervalo de confianza es una declaración acerca de la media (el tiempo de espera promedio) y no acerca de observaciones individuales (por ejemplo, el tiempo de espera de la Entidad 3). Los intervalos de confianza </w:t>
      </w:r>
      <w:r w:rsidRPr="00664C59">
        <w:rPr>
          <w:color w:val="000000"/>
          <w:lang w:val="es-CL"/>
        </w:rPr>
        <w:lastRenderedPageBreak/>
        <w:t>pueden ser más anchos de los que nos gustaría, pero en simulación podemos controlar el número de réplicas necesarias para reducir los intervalos de confianza de nuestros indicadores de rendimiento</w:t>
      </w:r>
    </w:p>
    <w:p w:rsidR="00F04AD2" w:rsidRPr="00CF001D" w:rsidRDefault="004E3C86" w:rsidP="00664C59">
      <w:pPr>
        <w:pStyle w:val="JRQuestion"/>
      </w:pPr>
      <w:r w:rsidRPr="00664C59">
        <w:rPr>
          <w:color w:val="000000" w:themeColor="text1"/>
          <w:lang w:val="es-CL"/>
        </w:rPr>
        <w:t>¿Cómo podemos mejorar la precisión de nuestros indicadores por medio de la simulación (relacionado con el ancho del intervalo de confianza)?</w:t>
      </w:r>
      <w:ins w:id="185" w:author="Marcelo Gallegos" w:date="2019-11-22T00:15:00Z">
        <w:r w:rsidR="00C14166">
          <w:rPr>
            <w:color w:val="000000" w:themeColor="text1"/>
            <w:lang w:val="es-CL"/>
          </w:rPr>
          <w:t xml:space="preserve"> Aumentando el número de observaciones, es decir, más réplicas por simulación.</w:t>
        </w:r>
      </w:ins>
      <w:r w:rsidR="00F04AD2" w:rsidRPr="00A01D1B">
        <w:rPr>
          <w:lang w:val="es-CL"/>
        </w:rPr>
        <w:br/>
      </w:r>
      <w:r w:rsidR="00F04AD2">
        <w:t>________________________________________________________________________________</w:t>
      </w:r>
    </w:p>
    <w:p w:rsidR="00F04AD2" w:rsidRPr="00664C59" w:rsidRDefault="004E3C86" w:rsidP="00CF001D">
      <w:pPr>
        <w:rPr>
          <w:lang w:val="es-CL"/>
        </w:rPr>
      </w:pPr>
      <w:r w:rsidRPr="00664C59">
        <w:rPr>
          <w:color w:val="000000"/>
          <w:lang w:val="es-CL"/>
        </w:rPr>
        <w:t>Por lo tanto podemos hacer más réplicas de nuestra simulación si queremos intervalos más ajustados</w:t>
      </w:r>
      <w:r w:rsidR="00F04AD2">
        <w:rPr>
          <w:rStyle w:val="Refdenotaalpie"/>
        </w:rPr>
        <w:footnoteReference w:id="2"/>
      </w:r>
      <w:r w:rsidR="00F04AD2" w:rsidRPr="00664C59">
        <w:rPr>
          <w:lang w:val="es-CL"/>
        </w:rPr>
        <w:t>.</w:t>
      </w:r>
    </w:p>
    <w:p w:rsidR="00F04AD2" w:rsidRPr="00A01D1B" w:rsidRDefault="00F04AD2" w:rsidP="007D239B">
      <w:pPr>
        <w:rPr>
          <w:b/>
          <w:lang w:val="es-CL"/>
        </w:rPr>
      </w:pPr>
      <w:r w:rsidRPr="00A01D1B">
        <w:rPr>
          <w:b/>
          <w:lang w:val="es-CL"/>
        </w:rPr>
        <w:t>Comparing Alternative Scenarios</w:t>
      </w:r>
    </w:p>
    <w:p w:rsidR="004E3C86" w:rsidRDefault="004E3C86" w:rsidP="00CF001D">
      <w:pPr>
        <w:rPr>
          <w:color w:val="000000"/>
          <w:lang w:val="es-CL"/>
        </w:rPr>
      </w:pPr>
      <w:r w:rsidRPr="00664C59">
        <w:rPr>
          <w:color w:val="000000"/>
          <w:lang w:val="es-CL"/>
        </w:rPr>
        <w:t xml:space="preserve">En simulación, usualmente nos referimos a un modelo individual como un escenario de simulación o un experimento de simulación. Sin embargo, al usar simulación como una herramienta de mejora de desempeño, lo que más nos interesa es simular configuraciones alternativas del modelo, por ejemplo, nuestra heladería. Cada cambio que le hacemos a la simulación genera un nuevo escenario, por ejemplo, si agregamos una nueva máquina para hacer helados, este </w:t>
      </w:r>
      <w:r w:rsidR="004E766C">
        <w:rPr>
          <w:color w:val="000000"/>
          <w:lang w:val="es-CL"/>
        </w:rPr>
        <w:t>representa</w:t>
      </w:r>
      <w:r w:rsidRPr="00664C59">
        <w:rPr>
          <w:color w:val="000000"/>
          <w:lang w:val="es-CL"/>
        </w:rPr>
        <w:t xml:space="preserve"> nuevo escenario. Si </w:t>
      </w:r>
      <w:r w:rsidR="004E766C" w:rsidRPr="00664C59">
        <w:rPr>
          <w:color w:val="000000"/>
          <w:lang w:val="es-CL"/>
        </w:rPr>
        <w:t>comenzáramos</w:t>
      </w:r>
      <w:r w:rsidRPr="00664C59">
        <w:rPr>
          <w:color w:val="000000"/>
          <w:lang w:val="es-CL"/>
        </w:rPr>
        <w:t xml:space="preserve"> una nueva campaña publicitaria y esperamos un incremento en el flujo de clientes. Este cambio</w:t>
      </w:r>
      <w:r w:rsidR="004E766C">
        <w:rPr>
          <w:color w:val="000000"/>
          <w:lang w:val="es-CL"/>
        </w:rPr>
        <w:t xml:space="preserve"> también</w:t>
      </w:r>
      <w:r w:rsidR="004E766C" w:rsidRPr="00664C59">
        <w:rPr>
          <w:color w:val="000000"/>
          <w:lang w:val="es-CL"/>
        </w:rPr>
        <w:t xml:space="preserve"> generar</w:t>
      </w:r>
      <w:r w:rsidR="004E766C">
        <w:rPr>
          <w:color w:val="000000"/>
          <w:lang w:val="es-CL"/>
        </w:rPr>
        <w:t>ía</w:t>
      </w:r>
      <w:r w:rsidRPr="00664C59">
        <w:rPr>
          <w:color w:val="000000"/>
          <w:lang w:val="es-CL"/>
        </w:rPr>
        <w:t xml:space="preserve"> un nuevo escenario. En general, exploraremos varios escenarios, esperando encontrar mejoras en las operaciones de la heladería. Ahora la simulación se ha transformado en un nuestro laboratorio. </w:t>
      </w:r>
    </w:p>
    <w:p w:rsidR="004E766C" w:rsidRPr="00664C59" w:rsidRDefault="004E766C" w:rsidP="00CF001D">
      <w:pPr>
        <w:spacing w:afterAutospacing="0"/>
        <w:rPr>
          <w:sz w:val="24"/>
          <w:szCs w:val="24"/>
          <w:lang w:val="es-CL" w:eastAsia="es-CL"/>
        </w:rPr>
      </w:pPr>
      <w:r w:rsidRPr="004E766C">
        <w:rPr>
          <w:color w:val="000000"/>
          <w:lang w:val="es-CL" w:eastAsia="es-CL"/>
        </w:rPr>
        <w:t>Reconsideremos un escenario diferente para nuestra heladería. ¿Qué pasaría si la tasa de llegada se incrementase un 10% (el efecto de una nueva campaña publicitaria)? Podríamos reducir el tiempo entre llegadas un 10% y hacer cinco réplicas adicionales de nuestro día de 480 horas. El resultado del escenario original y la nueva alternativa se presenta en la Tabla 1.11 con sus resp</w:t>
      </w:r>
      <w:r>
        <w:rPr>
          <w:color w:val="000000"/>
          <w:lang w:val="es-CL" w:eastAsia="es-CL"/>
        </w:rPr>
        <w:t>ectivos intervalos de confianza.</w:t>
      </w:r>
    </w:p>
    <w:p w:rsidR="00F04AD2" w:rsidRDefault="00F04AD2">
      <w:pPr>
        <w:pStyle w:val="Descripcin"/>
        <w:keepNext/>
      </w:pPr>
      <w:bookmarkStart w:id="186" w:name="_Ref393472757"/>
      <w:r>
        <w:t xml:space="preserve">Table </w:t>
      </w:r>
      <w:fldSimple w:instr=" STYLEREF 1 \s ">
        <w:r w:rsidR="002042F5">
          <w:rPr>
            <w:noProof/>
          </w:rPr>
          <w:t>0</w:t>
        </w:r>
      </w:fldSimple>
      <w:r>
        <w:t>.</w:t>
      </w:r>
      <w:fldSimple w:instr=" SEQ Table \* ARABIC \s 1 ">
        <w:r w:rsidR="002042F5">
          <w:rPr>
            <w:noProof/>
          </w:rPr>
          <w:t>11</w:t>
        </w:r>
      </w:fldSimple>
      <w:bookmarkEnd w:id="186"/>
      <w:r>
        <w:t>:  Results of Original and Added Time Scenarios</w:t>
      </w:r>
    </w:p>
    <w:p w:rsidR="004E766C" w:rsidRPr="00664C59" w:rsidRDefault="004E766C" w:rsidP="004E766C">
      <w:pPr>
        <w:spacing w:after="0" w:afterAutospacing="0"/>
        <w:jc w:val="left"/>
        <w:rPr>
          <w:sz w:val="24"/>
          <w:szCs w:val="24"/>
          <w:lang w:eastAsia="es-C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4"/>
        <w:gridCol w:w="690"/>
        <w:gridCol w:w="690"/>
        <w:gridCol w:w="690"/>
        <w:gridCol w:w="690"/>
        <w:gridCol w:w="690"/>
        <w:gridCol w:w="768"/>
        <w:gridCol w:w="1013"/>
        <w:gridCol w:w="690"/>
        <w:gridCol w:w="690"/>
      </w:tblGrid>
      <w:tr w:rsidR="004E766C" w:rsidRPr="004E766C" w:rsidTr="00664C59">
        <w:trPr>
          <w:trHeight w:val="240"/>
          <w:jc w:val="center"/>
        </w:trPr>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Replica</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1</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2</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3</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4</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5</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color w:val="000000"/>
                <w:sz w:val="20"/>
                <w:szCs w:val="20"/>
                <w:lang w:val="es-CL" w:eastAsia="es-CL"/>
              </w:rPr>
              <w:t>Prom.</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color w:val="000000"/>
                <w:sz w:val="20"/>
                <w:szCs w:val="20"/>
                <w:lang w:val="es-CL" w:eastAsia="es-CL"/>
              </w:rPr>
              <w:t>Dev. Std.</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LCI</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LCS</w:t>
            </w:r>
          </w:p>
        </w:tc>
      </w:tr>
      <w:tr w:rsidR="004E766C" w:rsidRPr="004E766C" w:rsidTr="00664C59">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Tiempo promedio en cola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9.59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15.26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12.98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8.08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21.42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13.47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5.26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6.93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20.00</w:t>
            </w:r>
          </w:p>
        </w:tc>
      </w:tr>
      <w:tr w:rsidR="004E766C" w:rsidRPr="004E766C" w:rsidTr="00664C59">
        <w:trPr>
          <w:trHeight w:val="22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Número promedio en cola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0.88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1.62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1.17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0.76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2.31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1.35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0.63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0.56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2.13</w:t>
            </w:r>
          </w:p>
        </w:tc>
      </w:tr>
      <w:tr w:rsidR="004E766C" w:rsidRPr="004E766C" w:rsidTr="00664C59">
        <w:trPr>
          <w:trHeight w:val="19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Utilización de máquinas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0.78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0.86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0.75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0.78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0.81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0.80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0.74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0.85</w:t>
            </w:r>
          </w:p>
        </w:tc>
      </w:tr>
      <w:tr w:rsidR="004E766C" w:rsidRPr="004E766C" w:rsidTr="00664C59">
        <w:trPr>
          <w:trHeight w:val="195"/>
          <w:jc w:val="center"/>
        </w:trPr>
        <w:tc>
          <w:tcPr>
            <w:tcW w:w="0" w:type="auto"/>
            <w:gridSpan w:val="10"/>
            <w:tcBorders>
              <w:top w:val="single" w:sz="6" w:space="0" w:color="000000"/>
              <w:left w:val="single" w:sz="2" w:space="0" w:color="000000"/>
              <w:bottom w:val="single" w:sz="6" w:space="0" w:color="000000"/>
              <w:right w:val="single" w:sz="2"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color w:val="000000"/>
                <w:sz w:val="20"/>
                <w:szCs w:val="20"/>
                <w:lang w:val="es-CL" w:eastAsia="es-CL"/>
              </w:rPr>
              <w:t>Incremento en la Tasa de Llegada</w:t>
            </w:r>
          </w:p>
        </w:tc>
      </w:tr>
      <w:tr w:rsidR="004E766C" w:rsidRPr="004E766C" w:rsidTr="00664C59">
        <w:trPr>
          <w:trHeight w:val="195"/>
          <w:jc w:val="center"/>
        </w:trPr>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Replica</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1</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2</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3</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4</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5</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Avg.</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Std.Dev.</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vAlign w:val="bottom"/>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LCL</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0" w:type="dxa"/>
              <w:left w:w="120" w:type="dxa"/>
              <w:bottom w:w="0" w:type="dxa"/>
              <w:right w:w="120" w:type="dxa"/>
            </w:tcMar>
            <w:vAlign w:val="bottom"/>
            <w:hideMark/>
          </w:tcPr>
          <w:p w:rsidR="004E766C" w:rsidRPr="004E766C" w:rsidRDefault="004E766C" w:rsidP="004E766C">
            <w:pPr>
              <w:spacing w:after="0" w:afterAutospacing="0"/>
              <w:jc w:val="center"/>
              <w:rPr>
                <w:sz w:val="24"/>
                <w:szCs w:val="24"/>
                <w:lang w:val="es-CL" w:eastAsia="es-CL"/>
              </w:rPr>
            </w:pPr>
            <w:r w:rsidRPr="004E766C">
              <w:rPr>
                <w:b/>
                <w:bCs/>
                <w:i/>
                <w:iCs/>
                <w:color w:val="000000"/>
                <w:sz w:val="20"/>
                <w:szCs w:val="20"/>
                <w:lang w:val="es-CL" w:eastAsia="es-CL"/>
              </w:rPr>
              <w:t>UCL</w:t>
            </w:r>
          </w:p>
        </w:tc>
      </w:tr>
      <w:tr w:rsidR="004E766C" w:rsidRPr="004E766C" w:rsidTr="00664C59">
        <w:trPr>
          <w:trHeight w:val="19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Tiempo promedio en cola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14.77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24.42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18.39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12.10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31.18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7.69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10.62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29.72</w:t>
            </w:r>
          </w:p>
        </w:tc>
      </w:tr>
      <w:tr w:rsidR="004E766C" w:rsidRPr="004E766C" w:rsidTr="00664C59">
        <w:trPr>
          <w:trHeight w:val="19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Número promedio en cola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1.50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2.77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1.80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1.18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3.74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2.20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1.05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0.90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3.50</w:t>
            </w:r>
          </w:p>
        </w:tc>
      </w:tr>
      <w:tr w:rsidR="004E766C" w:rsidRPr="004E766C" w:rsidTr="00664C59">
        <w:trPr>
          <w:trHeight w:val="19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Utilización de máquinas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0.85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0.92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0.82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0.82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0.85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0.85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0.80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E766C" w:rsidRPr="004E766C" w:rsidRDefault="004E766C" w:rsidP="004E766C">
            <w:pPr>
              <w:spacing w:after="0" w:afterAutospacing="0"/>
              <w:jc w:val="center"/>
              <w:rPr>
                <w:sz w:val="24"/>
                <w:szCs w:val="24"/>
                <w:lang w:val="es-CL" w:eastAsia="es-CL"/>
              </w:rPr>
            </w:pPr>
            <w:r w:rsidRPr="004E766C">
              <w:rPr>
                <w:color w:val="000000"/>
                <w:sz w:val="20"/>
                <w:szCs w:val="20"/>
                <w:lang w:val="es-CL" w:eastAsia="es-CL"/>
              </w:rPr>
              <w:t>0.90</w:t>
            </w:r>
          </w:p>
        </w:tc>
      </w:tr>
    </w:tbl>
    <w:p w:rsidR="004E766C" w:rsidRPr="00664C59" w:rsidRDefault="004E766C" w:rsidP="00664C59"/>
    <w:p w:rsidR="004E766C" w:rsidRPr="00664C59" w:rsidRDefault="004E766C" w:rsidP="00284D09">
      <w:pPr>
        <w:spacing w:before="120"/>
        <w:rPr>
          <w:lang w:val="es-CL"/>
        </w:rPr>
      </w:pPr>
      <w:r w:rsidRPr="00664C59">
        <w:rPr>
          <w:color w:val="000000"/>
          <w:lang w:val="es-CL"/>
        </w:rPr>
        <w:t xml:space="preserve">La variabilidad en el resultado genera algunos problemas. Reconocemos que simplemente no podemos comparar escenarios de solo una réplica, pero incluso con cinco, continúa siendo difícil saber si existe una diferencia real (aunque pareciera). Nuevamente, debemos confiar en el resultado de nuestro análisis estadístico para asegurarnos de que estamos sacando las conclusiones apropiadas. Cuando se comparan diferentes grupos de resultados estadísticos como en este caso, utilizaremos </w:t>
      </w:r>
      <w:r w:rsidRPr="00664C59">
        <w:rPr>
          <w:i/>
          <w:color w:val="000000"/>
          <w:lang w:val="es-CL"/>
        </w:rPr>
        <w:t>pruebas t</w:t>
      </w:r>
      <w:r w:rsidRPr="00664C59">
        <w:rPr>
          <w:color w:val="000000"/>
          <w:lang w:val="es-CL"/>
        </w:rPr>
        <w:t>. Una forma de realizar una prueba t es comparando los intervalos de confianza de ambos escenarios. Si los intervalos de confianza se sobreponen, entonces no podemos rechazar la hipótesis nula de que NO existe una diferencia significativa entre ambos escenarios</w:t>
      </w:r>
    </w:p>
    <w:p w:rsidR="004E766C" w:rsidRPr="00664C59" w:rsidRDefault="004E766C" w:rsidP="00CF001D">
      <w:pPr>
        <w:rPr>
          <w:color w:val="000000"/>
          <w:lang w:val="es-CL"/>
        </w:rPr>
      </w:pPr>
      <w:r w:rsidRPr="00664C59">
        <w:rPr>
          <w:color w:val="000000"/>
          <w:lang w:val="es-CL"/>
        </w:rPr>
        <w:t xml:space="preserve">El intervalo de confianza al 95% para los cinco días originales era [6.94, 20.00] mientras que para la segunda configuración el intervalo es de [12.48, 20.00]. Ahora comparando los intervalos de confianza, podemos ver que </w:t>
      </w:r>
      <w:r w:rsidRPr="00664C59">
        <w:rPr>
          <w:color w:val="000000"/>
          <w:lang w:val="es-CL"/>
        </w:rPr>
        <w:lastRenderedPageBreak/>
        <w:t xml:space="preserve">ellos se sobreponen, por lo que </w:t>
      </w:r>
      <w:r w:rsidRPr="00664C59">
        <w:rPr>
          <w:i/>
          <w:iCs/>
          <w:color w:val="000000"/>
          <w:lang w:val="es-CL"/>
        </w:rPr>
        <w:t>no podemos decir que exista una diferencia estadística significativa entre los tiempos promedio de espera de ambas configuraciones</w:t>
      </w:r>
      <w:r w:rsidRPr="00664C59">
        <w:rPr>
          <w:color w:val="000000"/>
          <w:lang w:val="es-CL"/>
        </w:rPr>
        <w:t>. Sin una diferencia estadística, cualquier aseveración acerca de la diferencia práctica entre ambos modelos se hace sin fundamentos estadísticos.</w:t>
      </w:r>
    </w:p>
    <w:p w:rsidR="00F04AD2" w:rsidRDefault="004E766C" w:rsidP="00664C59">
      <w:pPr>
        <w:pStyle w:val="JRQuestion"/>
      </w:pPr>
      <w:r w:rsidRPr="00664C59">
        <w:rPr>
          <w:color w:val="000000"/>
          <w:lang w:val="es-CL"/>
        </w:rPr>
        <w:t>¿Qué podemos hacer para incrementar nuestra posibilidad de encontrar diferencia estadística?</w:t>
      </w:r>
      <w:ins w:id="187" w:author="Marcelo Gallegos" w:date="2019-11-22T01:46:00Z">
        <w:r w:rsidR="00832030">
          <w:rPr>
            <w:color w:val="000000"/>
            <w:lang w:val="es-CL"/>
          </w:rPr>
          <w:t xml:space="preserve"> </w:t>
        </w:r>
      </w:ins>
      <w:ins w:id="188" w:author="Marcelo Gallegos" w:date="2019-11-22T01:47:00Z">
        <w:r w:rsidR="00832030">
          <w:rPr>
            <w:color w:val="000000"/>
            <w:lang w:val="es-CL"/>
          </w:rPr>
          <w:t xml:space="preserve">Aumentar el número de réplicas consideradas en la simulación, así como aplicar adecuadamente pruebas </w:t>
        </w:r>
      </w:ins>
      <w:ins w:id="189" w:author="Marcelo Gallegos" w:date="2019-11-22T01:48:00Z">
        <w:r w:rsidR="00832030">
          <w:rPr>
            <w:color w:val="000000"/>
            <w:lang w:val="es-CL"/>
          </w:rPr>
          <w:t>t de Student.</w:t>
        </w:r>
      </w:ins>
      <w:r w:rsidR="00F04AD2" w:rsidRPr="00A01D1B">
        <w:rPr>
          <w:lang w:val="es-CL"/>
        </w:rPr>
        <w:br/>
      </w:r>
      <w:r w:rsidR="00F04AD2">
        <w:t>________________________________________________________________________________</w:t>
      </w:r>
    </w:p>
    <w:p w:rsidR="00F04AD2" w:rsidRPr="00664C59" w:rsidRDefault="004E766C" w:rsidP="007F39D7">
      <w:pPr>
        <w:pStyle w:val="JRQuestion"/>
        <w:rPr>
          <w:lang w:val="es-CL"/>
        </w:rPr>
      </w:pPr>
      <w:r w:rsidRPr="00664C59">
        <w:rPr>
          <w:color w:val="000000"/>
          <w:lang w:val="es-CL"/>
        </w:rPr>
        <w:t>¿Es necesario que tengamos fundamentos estadísticos para dar una recomendación?</w:t>
      </w:r>
      <w:ins w:id="190" w:author="Marcelo Gallegos" w:date="2019-11-22T01:43:00Z">
        <w:r w:rsidR="00832030">
          <w:rPr>
            <w:color w:val="000000"/>
            <w:lang w:val="es-CL"/>
          </w:rPr>
          <w:t xml:space="preserve"> Sí, pues</w:t>
        </w:r>
      </w:ins>
      <w:ins w:id="191" w:author="Marcelo Gallegos" w:date="2019-11-22T01:44:00Z">
        <w:r w:rsidR="00832030">
          <w:rPr>
            <w:color w:val="000000"/>
            <w:lang w:val="es-CL"/>
          </w:rPr>
          <w:t xml:space="preserve">to que realizar una recomendación sin los debidos fundamentos puede implicar realizar una recomendación </w:t>
        </w:r>
      </w:ins>
      <w:ins w:id="192" w:author="Marcelo Gallegos" w:date="2019-11-22T01:45:00Z">
        <w:r w:rsidR="00832030">
          <w:rPr>
            <w:color w:val="000000"/>
            <w:lang w:val="es-CL"/>
          </w:rPr>
          <w:t xml:space="preserve">que no tenga sustento estadístico y, por tanto, entregando </w:t>
        </w:r>
      </w:ins>
      <w:ins w:id="193" w:author="Marcelo Gallegos" w:date="2019-11-22T01:46:00Z">
        <w:r w:rsidR="00832030">
          <w:rPr>
            <w:color w:val="000000"/>
            <w:lang w:val="es-CL"/>
          </w:rPr>
          <w:t>conclusiones que podrían ser erróneas.</w:t>
        </w:r>
      </w:ins>
      <w:r w:rsidR="00F04AD2" w:rsidRPr="00664C59">
        <w:rPr>
          <w:lang w:val="es-CL"/>
        </w:rPr>
        <w:br/>
        <w:t>________________________________________________________________________________</w:t>
      </w:r>
    </w:p>
    <w:p w:rsidR="004E766C" w:rsidRPr="00A01D1B" w:rsidRDefault="004E766C" w:rsidP="00664C59">
      <w:pPr>
        <w:pStyle w:val="JRQuestion"/>
        <w:numPr>
          <w:ilvl w:val="0"/>
          <w:numId w:val="0"/>
        </w:numPr>
        <w:jc w:val="both"/>
        <w:rPr>
          <w:color w:val="000000"/>
          <w:lang w:val="es-CL"/>
        </w:rPr>
      </w:pPr>
      <w:r w:rsidRPr="00664C59">
        <w:rPr>
          <w:color w:val="000000"/>
          <w:lang w:val="es-CL"/>
        </w:rPr>
        <w:t xml:space="preserve">Aun cuando alguien podría argumentar que es probablemente innecesario tener fundamentos estadísticos para hacer una recomendación, nosotros sostenemos nuestro punto de vista para evitar la situación incómoda de hacer recomendaciones que a la larga resulten ser erróneas - especialmente cuando eso nos puede costar el trabajo. </w:t>
      </w:r>
      <w:r w:rsidRPr="00A01D1B">
        <w:rPr>
          <w:color w:val="000000"/>
          <w:lang w:val="es-CL"/>
        </w:rPr>
        <w:t>Al esforzarnos por tener fundamentos estadísticos para nuestras recomendaciones, podemos tomar ventaja de un set completo de herramientas para la toma de decisiones y así demostrar nuestro profesionalismo.</w:t>
      </w:r>
    </w:p>
    <w:p w:rsidR="00F04AD2" w:rsidRPr="007D239B" w:rsidRDefault="00F04AD2" w:rsidP="00284D09">
      <w:pPr>
        <w:pStyle w:val="Ttulo2"/>
      </w:pPr>
      <w:bookmarkStart w:id="194" w:name="_Toc432342249"/>
      <w:r w:rsidRPr="007D239B">
        <w:t>Elements of the Simulation Study</w:t>
      </w:r>
      <w:bookmarkEnd w:id="194"/>
    </w:p>
    <w:p w:rsidR="004E766C" w:rsidRDefault="004E766C" w:rsidP="007F39D7">
      <w:pPr>
        <w:pStyle w:val="JRQuestion"/>
        <w:numPr>
          <w:ilvl w:val="0"/>
          <w:numId w:val="0"/>
        </w:numPr>
        <w:rPr>
          <w:color w:val="000000"/>
          <w:lang w:val="es-CL"/>
        </w:rPr>
      </w:pPr>
      <w:r w:rsidRPr="00664C59">
        <w:rPr>
          <w:color w:val="000000"/>
          <w:lang w:val="es-CL"/>
        </w:rPr>
        <w:t>Todo el estudio de simulación se compone de un conjunto de elementos entrelazados, los cuales presentaremos a continuación. Aunque son presentados de forma secuencial, raramente un estudio de simulación es realizado sin la necesidad de volver a un punto previo cuyo entendimiento ha sido mejorado. En muchas ocasiones trabajaremos en varios de estos elementos al mismo tiempo. Finalmente, sin importar el orden, un estudio de simulación debería cubrir los siguientes pasos:</w:t>
      </w:r>
    </w:p>
    <w:p w:rsidR="004E766C" w:rsidRPr="004E766C" w:rsidRDefault="004E766C" w:rsidP="004E766C">
      <w:pPr>
        <w:numPr>
          <w:ilvl w:val="3"/>
          <w:numId w:val="92"/>
        </w:numPr>
        <w:spacing w:after="0" w:afterAutospacing="0"/>
        <w:ind w:left="360"/>
        <w:textAlignment w:val="baseline"/>
        <w:rPr>
          <w:rFonts w:ascii="Arial" w:hAnsi="Arial" w:cs="Arial"/>
          <w:color w:val="000000"/>
          <w:lang w:val="es-CL" w:eastAsia="es-CL"/>
        </w:rPr>
      </w:pPr>
      <w:r w:rsidRPr="004E766C">
        <w:rPr>
          <w:i/>
          <w:iCs/>
          <w:color w:val="000000"/>
          <w:lang w:val="es-CL" w:eastAsia="es-CL"/>
        </w:rPr>
        <w:t xml:space="preserve">Entender el sistema: </w:t>
      </w:r>
      <w:r w:rsidRPr="004E766C">
        <w:rPr>
          <w:color w:val="000000"/>
          <w:lang w:val="es-CL" w:eastAsia="es-CL"/>
        </w:rPr>
        <w:t xml:space="preserve">Conocer y entender el sistema es quizás el paso más demandante y uno al cual usted deberá volver habitualmente a medida que gana mejor entendimiento de que se necesita hacer. </w:t>
      </w:r>
    </w:p>
    <w:p w:rsidR="004E766C" w:rsidRPr="004E766C" w:rsidRDefault="004E766C" w:rsidP="004E766C">
      <w:pPr>
        <w:numPr>
          <w:ilvl w:val="3"/>
          <w:numId w:val="92"/>
        </w:numPr>
        <w:spacing w:after="0" w:afterAutospacing="0"/>
        <w:ind w:left="360"/>
        <w:textAlignment w:val="baseline"/>
        <w:rPr>
          <w:rFonts w:ascii="Arial" w:hAnsi="Arial" w:cs="Arial"/>
          <w:i/>
          <w:iCs/>
          <w:color w:val="000000"/>
          <w:lang w:val="es-CL" w:eastAsia="es-CL"/>
        </w:rPr>
      </w:pPr>
      <w:r w:rsidRPr="004E766C">
        <w:rPr>
          <w:i/>
          <w:iCs/>
          <w:color w:val="000000"/>
          <w:lang w:val="es-CL" w:eastAsia="es-CL"/>
        </w:rPr>
        <w:t xml:space="preserve">Definir las metas claramente: </w:t>
      </w:r>
      <w:r w:rsidRPr="004E766C">
        <w:rPr>
          <w:color w:val="000000"/>
          <w:lang w:val="es-CL" w:eastAsia="es-CL"/>
        </w:rPr>
        <w:t>Existe una tendencia en continuar expandiendo las metas mucho más allá de lo que es razonable. Sin metas claras los esfuerzos de simulación se desvanecen. Durante esta etapa es importante identificar cuáles serán los indicadores de rendimiento que serán utilizados para evaluar la simulación.</w:t>
      </w:r>
    </w:p>
    <w:p w:rsidR="004E766C" w:rsidRPr="004E766C" w:rsidRDefault="004E766C" w:rsidP="004E766C">
      <w:pPr>
        <w:numPr>
          <w:ilvl w:val="3"/>
          <w:numId w:val="92"/>
        </w:numPr>
        <w:spacing w:after="0" w:afterAutospacing="0"/>
        <w:ind w:left="360"/>
        <w:textAlignment w:val="baseline"/>
        <w:rPr>
          <w:rFonts w:ascii="Arial" w:hAnsi="Arial" w:cs="Arial"/>
          <w:i/>
          <w:iCs/>
          <w:color w:val="000000"/>
          <w:lang w:val="es-CL" w:eastAsia="es-CL"/>
        </w:rPr>
      </w:pPr>
      <w:r w:rsidRPr="004E766C">
        <w:rPr>
          <w:i/>
          <w:iCs/>
          <w:color w:val="000000"/>
          <w:lang w:val="es-CL" w:eastAsia="es-CL"/>
        </w:rPr>
        <w:t>Formule la representación del modelo</w:t>
      </w:r>
      <w:r w:rsidRPr="004E766C">
        <w:rPr>
          <w:color w:val="000000"/>
          <w:lang w:val="es-CL" w:eastAsia="es-CL"/>
        </w:rPr>
        <w:t>: Aquí debe dejar clara la estructura y los datos de entrada de su modelo. No gaste mucho tiempo juntando datos en esta etapa, ya que a medida que desarrolla el modelo sus necesidades de datos se volverán evidentes.</w:t>
      </w:r>
    </w:p>
    <w:p w:rsidR="004E766C" w:rsidRPr="004E766C" w:rsidRDefault="004E766C" w:rsidP="004E766C">
      <w:pPr>
        <w:numPr>
          <w:ilvl w:val="3"/>
          <w:numId w:val="92"/>
        </w:numPr>
        <w:spacing w:after="0" w:afterAutospacing="0"/>
        <w:ind w:left="360"/>
        <w:textAlignment w:val="baseline"/>
        <w:rPr>
          <w:rFonts w:ascii="Arial" w:hAnsi="Arial" w:cs="Arial"/>
          <w:i/>
          <w:iCs/>
          <w:color w:val="000000"/>
          <w:lang w:val="es-CL" w:eastAsia="es-CL"/>
        </w:rPr>
      </w:pPr>
      <w:r w:rsidRPr="004E766C">
        <w:rPr>
          <w:i/>
          <w:iCs/>
          <w:color w:val="000000"/>
          <w:lang w:val="es-CL" w:eastAsia="es-CL"/>
        </w:rPr>
        <w:t xml:space="preserve">Traduzca su modelo conceptual utilizando algún programa de simulación: </w:t>
      </w:r>
      <w:r w:rsidRPr="004E766C">
        <w:rPr>
          <w:color w:val="000000"/>
          <w:lang w:val="es-CL" w:eastAsia="es-CL"/>
        </w:rPr>
        <w:t>En nuestro caso, hemos elegido SIMIO. Con este libro pasará mucho tiempo aprendiendo SIMIO, lo que le permitirá tener un amplio rango de herramientas para construir modelos muchos más complejos que la heladería.</w:t>
      </w:r>
    </w:p>
    <w:p w:rsidR="004E766C" w:rsidRPr="004E766C" w:rsidRDefault="004E766C" w:rsidP="004E766C">
      <w:pPr>
        <w:numPr>
          <w:ilvl w:val="3"/>
          <w:numId w:val="92"/>
        </w:numPr>
        <w:spacing w:after="0" w:afterAutospacing="0"/>
        <w:ind w:left="360"/>
        <w:textAlignment w:val="baseline"/>
        <w:rPr>
          <w:rFonts w:ascii="Arial" w:hAnsi="Arial" w:cs="Arial"/>
          <w:i/>
          <w:iCs/>
          <w:color w:val="000000"/>
          <w:lang w:val="es-CL" w:eastAsia="es-CL"/>
        </w:rPr>
      </w:pPr>
      <w:r w:rsidRPr="004E766C">
        <w:rPr>
          <w:i/>
          <w:iCs/>
          <w:color w:val="000000"/>
          <w:lang w:val="es-CL" w:eastAsia="es-CL"/>
        </w:rPr>
        <w:t xml:space="preserve">Determine el modelamiento de datos de entrada necesario: </w:t>
      </w:r>
      <w:r w:rsidRPr="004E766C">
        <w:rPr>
          <w:color w:val="000000"/>
          <w:lang w:val="es-CL" w:eastAsia="es-CL"/>
        </w:rPr>
        <w:t>En algún momento se requerirá recolectar datos de acuerdo a las necesidades identificadas en las etapas de formulación e implementación computacional. El modelo inicial puede ser utilizado para  determinar qué datos de entrada son los más sensibles en relación con los resultados y dichos datos de entrada necesitan ser recolectados. Ajustar distribuciones es por lo general recomendado, pero ante la falta de datos o la disponibilidad de datos poco confiables, la opinión de expertos puede ser de mucha utilidad.</w:t>
      </w:r>
    </w:p>
    <w:p w:rsidR="004E766C" w:rsidRPr="004E766C" w:rsidRDefault="004E766C" w:rsidP="004E766C">
      <w:pPr>
        <w:numPr>
          <w:ilvl w:val="3"/>
          <w:numId w:val="92"/>
        </w:numPr>
        <w:spacing w:after="0" w:afterAutospacing="0"/>
        <w:ind w:left="360"/>
        <w:textAlignment w:val="baseline"/>
        <w:rPr>
          <w:rFonts w:ascii="Arial" w:hAnsi="Arial" w:cs="Arial"/>
          <w:i/>
          <w:iCs/>
          <w:color w:val="000000"/>
          <w:lang w:val="es-CL" w:eastAsia="es-CL"/>
        </w:rPr>
      </w:pPr>
      <w:r w:rsidRPr="004E766C">
        <w:rPr>
          <w:i/>
          <w:iCs/>
          <w:color w:val="000000"/>
          <w:lang w:val="es-CL" w:eastAsia="es-CL"/>
        </w:rPr>
        <w:t>Verifique la simulación:</w:t>
      </w:r>
      <w:r w:rsidRPr="004E766C">
        <w:rPr>
          <w:color w:val="000000"/>
          <w:lang w:val="es-CL" w:eastAsia="es-CL"/>
        </w:rPr>
        <w:t xml:space="preserve"> Asegúrese de que la simulación está trabajando como lo espera, sin errores. Realice algunas pruebas piloto para evaluar el sistema en condiciones “extremas” y vea si se comporta como debería cuando se disminuyen los recursos o se incrementa la demanda. Explique cualquier “cero” que aparezca en el resultado. No asuma que está obteniendo resultados contra intuitivos cuando pueda ser el modelo quien estar equivocado.</w:t>
      </w:r>
    </w:p>
    <w:p w:rsidR="004E766C" w:rsidRPr="004E766C" w:rsidRDefault="004E766C" w:rsidP="004E766C">
      <w:pPr>
        <w:numPr>
          <w:ilvl w:val="3"/>
          <w:numId w:val="92"/>
        </w:numPr>
        <w:spacing w:after="0" w:afterAutospacing="0"/>
        <w:ind w:left="360"/>
        <w:textAlignment w:val="baseline"/>
        <w:rPr>
          <w:rFonts w:ascii="Arial" w:hAnsi="Arial" w:cs="Arial"/>
          <w:i/>
          <w:iCs/>
          <w:color w:val="000000"/>
          <w:lang w:val="es-CL" w:eastAsia="es-CL"/>
        </w:rPr>
      </w:pPr>
      <w:r w:rsidRPr="004E766C">
        <w:rPr>
          <w:i/>
          <w:iCs/>
          <w:color w:val="000000"/>
          <w:lang w:val="es-CL" w:eastAsia="es-CL"/>
        </w:rPr>
        <w:t>Valide el modelo:</w:t>
      </w:r>
      <w:r w:rsidRPr="004E766C">
        <w:rPr>
          <w:color w:val="000000"/>
          <w:lang w:val="es-CL" w:eastAsia="es-CL"/>
        </w:rPr>
        <w:t xml:space="preserve"> ¿Qué tan bien el modelo recrea el mundo real? ¿Se comporta la simulación de una manera que le haga sentir conforme con el resultado? ¿Puede usar el modelo válidamente para para proponer mejoras?</w:t>
      </w:r>
    </w:p>
    <w:p w:rsidR="004E766C" w:rsidRPr="004E766C" w:rsidRDefault="004E766C" w:rsidP="004E766C">
      <w:pPr>
        <w:numPr>
          <w:ilvl w:val="3"/>
          <w:numId w:val="92"/>
        </w:numPr>
        <w:spacing w:after="0" w:afterAutospacing="0"/>
        <w:ind w:left="360"/>
        <w:textAlignment w:val="baseline"/>
        <w:rPr>
          <w:rFonts w:ascii="Arial" w:hAnsi="Arial" w:cs="Arial"/>
          <w:color w:val="000000"/>
          <w:lang w:val="es-CL" w:eastAsia="es-CL"/>
        </w:rPr>
      </w:pPr>
      <w:r w:rsidRPr="004E766C">
        <w:rPr>
          <w:i/>
          <w:iCs/>
          <w:color w:val="000000"/>
          <w:lang w:val="es-CL" w:eastAsia="es-CL"/>
        </w:rPr>
        <w:lastRenderedPageBreak/>
        <w:t>Diseñe escenarios:</w:t>
      </w:r>
      <w:r w:rsidRPr="004E766C">
        <w:rPr>
          <w:color w:val="000000"/>
          <w:lang w:val="es-CL" w:eastAsia="es-CL"/>
        </w:rPr>
        <w:t xml:space="preserve"> Determine cuáles son las alternativas que usted cree van  a mejorar el rendimiento del actual sistema, luego cree los modelos de simulación necesarios y compare dichas alternativas.</w:t>
      </w:r>
    </w:p>
    <w:p w:rsidR="004E766C" w:rsidRPr="004E766C" w:rsidRDefault="004E766C" w:rsidP="004E766C">
      <w:pPr>
        <w:numPr>
          <w:ilvl w:val="3"/>
          <w:numId w:val="92"/>
        </w:numPr>
        <w:spacing w:after="0" w:afterAutospacing="0"/>
        <w:ind w:left="360"/>
        <w:textAlignment w:val="baseline"/>
        <w:rPr>
          <w:rFonts w:ascii="Arial" w:hAnsi="Arial" w:cs="Arial"/>
          <w:color w:val="000000"/>
          <w:lang w:val="es-CL" w:eastAsia="es-CL"/>
        </w:rPr>
      </w:pPr>
      <w:r w:rsidRPr="004E766C">
        <w:rPr>
          <w:i/>
          <w:iCs/>
          <w:color w:val="000000"/>
          <w:lang w:val="es-CL" w:eastAsia="es-CL"/>
        </w:rPr>
        <w:t>Realice corridas:</w:t>
      </w:r>
      <w:r w:rsidRPr="004E766C">
        <w:rPr>
          <w:color w:val="000000"/>
          <w:lang w:val="es-CL" w:eastAsia="es-CL"/>
        </w:rPr>
        <w:t xml:space="preserve"> Corra sus simulaciones para cada escenario. Asegúrese que los resultados de las simulaciones generan las medidas de desempeño adecuadas. Corra cada escenario varias veces.</w:t>
      </w:r>
    </w:p>
    <w:p w:rsidR="004E766C" w:rsidRPr="00664C59" w:rsidRDefault="004E766C" w:rsidP="004E766C">
      <w:pPr>
        <w:numPr>
          <w:ilvl w:val="3"/>
          <w:numId w:val="92"/>
        </w:numPr>
        <w:spacing w:after="120" w:afterAutospacing="0"/>
        <w:ind w:left="360"/>
        <w:textAlignment w:val="baseline"/>
        <w:rPr>
          <w:rFonts w:ascii="Arial" w:hAnsi="Arial" w:cs="Arial"/>
          <w:i/>
          <w:iCs/>
          <w:color w:val="000000"/>
          <w:lang w:val="es-CL" w:eastAsia="es-CL"/>
        </w:rPr>
      </w:pPr>
      <w:r w:rsidRPr="004E766C">
        <w:rPr>
          <w:i/>
          <w:iCs/>
          <w:color w:val="000000"/>
          <w:lang w:val="es-CL" w:eastAsia="es-CL"/>
        </w:rPr>
        <w:t xml:space="preserve">Analice los resultados y mejore su entendimiento: </w:t>
      </w:r>
      <w:r w:rsidRPr="004E766C">
        <w:rPr>
          <w:color w:val="000000"/>
          <w:lang w:val="es-CL" w:eastAsia="es-CL"/>
        </w:rPr>
        <w:t>Examine cuidadosamente los resultados de los escenarios, y comience a desarrollar  conocimiento del cómo mejorar el rendimiento el sistema. Asegúrese que sus conclusiones tienen un fundamento estadístico válido.</w:t>
      </w:r>
    </w:p>
    <w:p w:rsidR="004E766C" w:rsidRPr="00664C59" w:rsidRDefault="00C02C2B" w:rsidP="00664C59">
      <w:pPr>
        <w:numPr>
          <w:ilvl w:val="3"/>
          <w:numId w:val="92"/>
        </w:numPr>
        <w:spacing w:after="120" w:afterAutospacing="0"/>
        <w:ind w:left="360"/>
        <w:textAlignment w:val="baseline"/>
        <w:rPr>
          <w:rFonts w:ascii="Arial" w:hAnsi="Arial" w:cs="Arial"/>
          <w:i/>
          <w:iCs/>
          <w:color w:val="000000"/>
          <w:lang w:val="es-CL" w:eastAsia="es-CL"/>
        </w:rPr>
      </w:pPr>
      <w:r w:rsidRPr="00664C59">
        <w:rPr>
          <w:i/>
          <w:iCs/>
          <w:color w:val="000000"/>
          <w:lang w:val="es-CL"/>
        </w:rPr>
        <w:t>Haga recomendaciones y documente su trabajo:</w:t>
      </w:r>
      <w:r w:rsidRPr="00664C59">
        <w:rPr>
          <w:color w:val="000000"/>
          <w:lang w:val="es-CL"/>
        </w:rPr>
        <w:t xml:space="preserve"> Asegúrese de discutir sus resultados con todos los entes involucrados. Entregue recomendaciones factibles para mejorar el sistema en estudio. Finalmente, documente su trabajo para que otros puedan entenderlo y/o utilizarlo en el futuro.</w:t>
      </w:r>
    </w:p>
    <w:p w:rsidR="00F04AD2" w:rsidRDefault="00F04AD2" w:rsidP="006B39E9">
      <w:pPr>
        <w:pStyle w:val="Ttulo2"/>
      </w:pPr>
      <w:bookmarkStart w:id="195" w:name="_Toc432342250"/>
      <w:r>
        <w:t>Commentary</w:t>
      </w:r>
      <w:bookmarkEnd w:id="195"/>
    </w:p>
    <w:p w:rsidR="00C02C2B" w:rsidRPr="00C02C2B" w:rsidRDefault="00C02C2B" w:rsidP="00C02C2B">
      <w:pPr>
        <w:spacing w:afterAutospacing="0"/>
        <w:rPr>
          <w:sz w:val="24"/>
          <w:szCs w:val="24"/>
          <w:lang w:val="es-CL" w:eastAsia="es-CL"/>
        </w:rPr>
      </w:pPr>
      <w:r w:rsidRPr="00C02C2B">
        <w:rPr>
          <w:color w:val="000000"/>
          <w:lang w:val="es-CL" w:eastAsia="es-CL"/>
        </w:rPr>
        <w:t>Si has trabajo cuidadosamente a través de este capítulo, has ganado un entendimiento fundamental sobre simulación, el cual es completamente independiente del programa que quieras utilizar o de la aplicación particular que quieras modelar. Algunos de los puntos claves del capítulo son los siguientes:</w:t>
      </w:r>
    </w:p>
    <w:p w:rsidR="00C02C2B" w:rsidRPr="00C02C2B" w:rsidRDefault="00C02C2B" w:rsidP="00C02C2B">
      <w:pPr>
        <w:numPr>
          <w:ilvl w:val="0"/>
          <w:numId w:val="93"/>
        </w:numPr>
        <w:spacing w:after="0" w:afterAutospacing="0"/>
        <w:textAlignment w:val="baseline"/>
        <w:rPr>
          <w:color w:val="000000"/>
          <w:lang w:val="es-CL" w:eastAsia="es-CL"/>
        </w:rPr>
      </w:pPr>
      <w:r w:rsidRPr="00C02C2B">
        <w:rPr>
          <w:color w:val="000000"/>
          <w:lang w:val="es-CL" w:eastAsia="es-CL"/>
        </w:rPr>
        <w:t>Un modelo de simulación consiste de una estructura del sistema y datos de entrada.</w:t>
      </w:r>
    </w:p>
    <w:p w:rsidR="00C02C2B" w:rsidRPr="00C02C2B" w:rsidRDefault="00C02C2B" w:rsidP="00C02C2B">
      <w:pPr>
        <w:numPr>
          <w:ilvl w:val="0"/>
          <w:numId w:val="93"/>
        </w:numPr>
        <w:spacing w:after="0" w:afterAutospacing="0"/>
        <w:textAlignment w:val="baseline"/>
        <w:rPr>
          <w:color w:val="000000"/>
          <w:lang w:val="es-CL" w:eastAsia="es-CL"/>
        </w:rPr>
      </w:pPr>
      <w:r w:rsidRPr="00C02C2B">
        <w:rPr>
          <w:color w:val="000000"/>
          <w:lang w:val="es-CL" w:eastAsia="es-CL"/>
        </w:rPr>
        <w:t>La simulación se controla por medio de la inserción y remoción de eventos.</w:t>
      </w:r>
    </w:p>
    <w:p w:rsidR="00C02C2B" w:rsidRPr="00C02C2B" w:rsidRDefault="00C02C2B" w:rsidP="00C02C2B">
      <w:pPr>
        <w:numPr>
          <w:ilvl w:val="0"/>
          <w:numId w:val="93"/>
        </w:numPr>
        <w:spacing w:after="0" w:afterAutospacing="0"/>
        <w:textAlignment w:val="baseline"/>
        <w:rPr>
          <w:color w:val="000000"/>
          <w:lang w:val="es-CL" w:eastAsia="es-CL"/>
        </w:rPr>
      </w:pPr>
      <w:r w:rsidRPr="00C02C2B">
        <w:rPr>
          <w:color w:val="000000"/>
          <w:lang w:val="es-CL" w:eastAsia="es-CL"/>
        </w:rPr>
        <w:t>Los datos de entrada se representan por medio de variables aleatorias</w:t>
      </w:r>
    </w:p>
    <w:p w:rsidR="00C02C2B" w:rsidRPr="00C02C2B" w:rsidRDefault="00C02C2B" w:rsidP="00C02C2B">
      <w:pPr>
        <w:numPr>
          <w:ilvl w:val="0"/>
          <w:numId w:val="93"/>
        </w:numPr>
        <w:spacing w:after="0" w:afterAutospacing="0"/>
        <w:textAlignment w:val="baseline"/>
        <w:rPr>
          <w:color w:val="000000"/>
          <w:lang w:val="es-CL" w:eastAsia="es-CL"/>
        </w:rPr>
      </w:pPr>
      <w:r w:rsidRPr="00C02C2B">
        <w:rPr>
          <w:color w:val="000000"/>
          <w:lang w:val="es-CL" w:eastAsia="es-CL"/>
        </w:rPr>
        <w:t>Las estadísticas recolectadas pueden ser observacionales o persistentes en el tiempo</w:t>
      </w:r>
    </w:p>
    <w:p w:rsidR="00C02C2B" w:rsidRPr="00C02C2B" w:rsidRDefault="00C02C2B" w:rsidP="00C02C2B">
      <w:pPr>
        <w:numPr>
          <w:ilvl w:val="0"/>
          <w:numId w:val="93"/>
        </w:numPr>
        <w:spacing w:after="0" w:afterAutospacing="0"/>
        <w:textAlignment w:val="baseline"/>
        <w:rPr>
          <w:color w:val="000000"/>
          <w:lang w:val="es-CL" w:eastAsia="es-CL"/>
        </w:rPr>
      </w:pPr>
      <w:r w:rsidRPr="00C02C2B">
        <w:rPr>
          <w:color w:val="000000"/>
          <w:lang w:val="es-CL" w:eastAsia="es-CL"/>
        </w:rPr>
        <w:t>Una simulación puede consistir de varias medidas de desempeño.</w:t>
      </w:r>
    </w:p>
    <w:p w:rsidR="00C02C2B" w:rsidRPr="00C02C2B" w:rsidRDefault="00C02C2B" w:rsidP="00C02C2B">
      <w:pPr>
        <w:numPr>
          <w:ilvl w:val="0"/>
          <w:numId w:val="93"/>
        </w:numPr>
        <w:spacing w:after="0" w:afterAutospacing="0"/>
        <w:textAlignment w:val="baseline"/>
        <w:rPr>
          <w:color w:val="000000"/>
          <w:lang w:val="es-CL" w:eastAsia="es-CL"/>
        </w:rPr>
      </w:pPr>
      <w:r w:rsidRPr="00C02C2B">
        <w:rPr>
          <w:color w:val="000000"/>
          <w:lang w:val="es-CL" w:eastAsia="es-CL"/>
        </w:rPr>
        <w:t>Verificación y validación son preocupaciones importantes a la hora de simular.</w:t>
      </w:r>
    </w:p>
    <w:p w:rsidR="00C02C2B" w:rsidRPr="00C02C2B" w:rsidRDefault="00C02C2B" w:rsidP="00C02C2B">
      <w:pPr>
        <w:numPr>
          <w:ilvl w:val="0"/>
          <w:numId w:val="93"/>
        </w:numPr>
        <w:spacing w:afterAutospacing="0"/>
        <w:textAlignment w:val="baseline"/>
        <w:rPr>
          <w:color w:val="000000"/>
          <w:lang w:val="es-CL" w:eastAsia="es-CL"/>
        </w:rPr>
      </w:pPr>
      <w:r w:rsidRPr="00C02C2B">
        <w:rPr>
          <w:color w:val="000000"/>
          <w:lang w:val="es-CL" w:eastAsia="es-CL"/>
        </w:rPr>
        <w:t>Por medio de los intervalos de confianza, obtenemos una apreciación de la variabilidad  también como de la tendencia central de los resultados de la simulación</w:t>
      </w:r>
    </w:p>
    <w:p w:rsidR="00C02C2B" w:rsidRPr="00664C59" w:rsidRDefault="00C02C2B" w:rsidP="00664C59">
      <w:pPr>
        <w:numPr>
          <w:ilvl w:val="0"/>
          <w:numId w:val="93"/>
        </w:numPr>
        <w:spacing w:before="100" w:beforeAutospacing="1"/>
        <w:jc w:val="left"/>
        <w:textAlignment w:val="baseline"/>
        <w:rPr>
          <w:color w:val="000000"/>
          <w:lang w:val="es-CL" w:eastAsia="es-CL"/>
        </w:rPr>
      </w:pPr>
      <w:r w:rsidRPr="00C02C2B">
        <w:rPr>
          <w:color w:val="000000"/>
          <w:lang w:val="es-CL" w:eastAsia="es-CL"/>
        </w:rPr>
        <w:t>Programas computacionales de simulación</w:t>
      </w:r>
      <w:r>
        <w:rPr>
          <w:color w:val="000000"/>
          <w:lang w:val="es-CL" w:eastAsia="es-CL"/>
        </w:rPr>
        <w:t>, facilitan cada día más su uso.</w:t>
      </w:r>
    </w:p>
    <w:p w:rsidR="000E40F7" w:rsidRPr="006B39E9" w:rsidRDefault="000E40F7" w:rsidP="00664C59">
      <w:pPr>
        <w:pStyle w:val="JRList"/>
        <w:numPr>
          <w:ilvl w:val="0"/>
          <w:numId w:val="0"/>
        </w:numPr>
        <w:ind w:left="360"/>
      </w:pPr>
    </w:p>
    <w:sectPr w:rsidR="000E40F7" w:rsidRPr="006B39E9" w:rsidSect="0020417B">
      <w:footerReference w:type="even" r:id="rId31"/>
      <w:footerReference w:type="default" r:id="rId32"/>
      <w:pgSz w:w="12240" w:h="15840"/>
      <w:pgMar w:top="994" w:right="994" w:bottom="605" w:left="132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56F" w:rsidRDefault="00BA356F" w:rsidP="000B28F4">
      <w:pPr>
        <w:spacing w:after="0"/>
      </w:pPr>
      <w:r>
        <w:separator/>
      </w:r>
    </w:p>
  </w:endnote>
  <w:endnote w:type="continuationSeparator" w:id="0">
    <w:p w:rsidR="00BA356F" w:rsidRDefault="00BA356F" w:rsidP="000B28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45 Light">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F36" w:rsidRPr="003703EF" w:rsidRDefault="005B6F36" w:rsidP="003703EF">
    <w:pPr>
      <w:pStyle w:val="Piedepgina"/>
      <w:tabs>
        <w:tab w:val="clear" w:pos="5040"/>
        <w:tab w:val="clear" w:pos="8820"/>
        <w:tab w:val="left" w:pos="540"/>
      </w:tabs>
      <w:jc w:val="left"/>
      <w:rPr>
        <w:b/>
        <w:szCs w:val="16"/>
      </w:rPr>
    </w:pPr>
    <w:r w:rsidRPr="003703EF">
      <w:rPr>
        <w:rStyle w:val="Nmerodepgina"/>
        <w:szCs w:val="16"/>
      </w:rPr>
      <w:fldChar w:fldCharType="begin"/>
    </w:r>
    <w:r w:rsidRPr="003703EF">
      <w:rPr>
        <w:rStyle w:val="Nmerodepgina"/>
        <w:szCs w:val="16"/>
      </w:rPr>
      <w:instrText xml:space="preserve"> PAGE  </w:instrText>
    </w:r>
    <w:r w:rsidRPr="003703EF">
      <w:rPr>
        <w:rStyle w:val="Nmerodepgina"/>
        <w:szCs w:val="16"/>
      </w:rPr>
      <w:fldChar w:fldCharType="separate"/>
    </w:r>
    <w:r>
      <w:rPr>
        <w:rStyle w:val="Nmerodepgina"/>
        <w:noProof/>
        <w:szCs w:val="16"/>
      </w:rPr>
      <w:t>22</w:t>
    </w:r>
    <w:r w:rsidRPr="003703EF">
      <w:rPr>
        <w:rStyle w:val="Nmerodepgina"/>
        <w:szCs w:val="16"/>
      </w:rPr>
      <w:fldChar w:fldCharType="end"/>
    </w:r>
    <w:r>
      <w:rPr>
        <w:rStyle w:val="Nmerodepgina"/>
        <w:szCs w:val="16"/>
      </w:rPr>
      <w:t xml:space="preserve">  </w:t>
    </w:r>
    <w:r w:rsidRPr="003703EF">
      <w:rPr>
        <w:rStyle w:val="Nmerodepgina"/>
        <w:szCs w:val="16"/>
      </w:rPr>
      <w:t xml:space="preserve">Introduction to </w:t>
    </w:r>
    <w:r>
      <w:rPr>
        <w:rStyle w:val="Nmerodepgina"/>
        <w:szCs w:val="16"/>
      </w:rPr>
      <w:t>Simulation</w:t>
    </w:r>
    <w:r w:rsidRPr="003703EF">
      <w:rPr>
        <w:rStyle w:val="Nmerodepgina"/>
        <w:szCs w:val="16"/>
      </w:rPr>
      <w:t>: The Ice Cream Store</w:t>
    </w:r>
    <w:r w:rsidRPr="003703EF">
      <w:rPr>
        <w:rStyle w:val="Nmerodepgina"/>
        <w:b/>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F36" w:rsidRPr="003703EF" w:rsidRDefault="005B6F36">
    <w:pPr>
      <w:pStyle w:val="Piedepgina"/>
      <w:jc w:val="right"/>
      <w:rPr>
        <w:b/>
        <w:szCs w:val="16"/>
      </w:rPr>
    </w:pPr>
    <w:r w:rsidRPr="003703EF">
      <w:rPr>
        <w:rStyle w:val="Nmerodepgina"/>
        <w:szCs w:val="16"/>
      </w:rPr>
      <w:t xml:space="preserve">Introduction to </w:t>
    </w:r>
    <w:r>
      <w:rPr>
        <w:rStyle w:val="Nmerodepgina"/>
        <w:szCs w:val="16"/>
      </w:rPr>
      <w:t>Simulation</w:t>
    </w:r>
    <w:r w:rsidRPr="003703EF">
      <w:rPr>
        <w:rStyle w:val="Nmerodepgina"/>
        <w:szCs w:val="16"/>
      </w:rPr>
      <w:t xml:space="preserve">: The Ice Cream Store   </w:t>
    </w:r>
    <w:r w:rsidRPr="003703EF">
      <w:rPr>
        <w:rStyle w:val="Nmerodepgina"/>
        <w:szCs w:val="16"/>
      </w:rPr>
      <w:fldChar w:fldCharType="begin"/>
    </w:r>
    <w:r w:rsidRPr="003703EF">
      <w:rPr>
        <w:rStyle w:val="Nmerodepgina"/>
        <w:szCs w:val="16"/>
      </w:rPr>
      <w:instrText xml:space="preserve"> PAGE </w:instrText>
    </w:r>
    <w:r w:rsidRPr="003703EF">
      <w:rPr>
        <w:rStyle w:val="Nmerodepgina"/>
        <w:szCs w:val="16"/>
      </w:rPr>
      <w:fldChar w:fldCharType="separate"/>
    </w:r>
    <w:r>
      <w:rPr>
        <w:rStyle w:val="Nmerodepgina"/>
        <w:noProof/>
        <w:szCs w:val="16"/>
      </w:rPr>
      <w:t>21</w:t>
    </w:r>
    <w:r w:rsidRPr="003703EF">
      <w:rPr>
        <w:rStyle w:val="Nmerodepgina"/>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56F" w:rsidRDefault="00BA356F" w:rsidP="000B28F4">
      <w:pPr>
        <w:spacing w:after="0"/>
      </w:pPr>
      <w:r>
        <w:separator/>
      </w:r>
    </w:p>
  </w:footnote>
  <w:footnote w:type="continuationSeparator" w:id="0">
    <w:p w:rsidR="00BA356F" w:rsidRDefault="00BA356F" w:rsidP="000B28F4">
      <w:pPr>
        <w:spacing w:after="0"/>
      </w:pPr>
      <w:r>
        <w:continuationSeparator/>
      </w:r>
    </w:p>
  </w:footnote>
  <w:footnote w:id="1">
    <w:p w:rsidR="005B6F36" w:rsidRDefault="005B6F36">
      <w:pPr>
        <w:pStyle w:val="Textonotapie"/>
      </w:pPr>
      <w:r>
        <w:rPr>
          <w:rStyle w:val="Refdenotaalpie"/>
        </w:rPr>
        <w:footnoteRef/>
      </w:r>
      <w:r>
        <w:t xml:space="preserve"> Prediction intervals are used for observations. </w:t>
      </w:r>
    </w:p>
  </w:footnote>
  <w:footnote w:id="2">
    <w:p w:rsidR="005B6F36" w:rsidRDefault="005B6F36">
      <w:pPr>
        <w:pStyle w:val="Textonotapie"/>
      </w:pPr>
      <w:r>
        <w:rPr>
          <w:rStyle w:val="Refdenotaalpie"/>
        </w:rPr>
        <w:footnoteRef/>
      </w:r>
      <w:r>
        <w:t xml:space="preserve"> Note that we can also create a smaller confidence level by using is a larger significance level or α value)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C798C23C"/>
    <w:lvl w:ilvl="0">
      <w:start w:val="1"/>
      <w:numFmt w:val="bullet"/>
      <w:pStyle w:val="font6"/>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0C241F74"/>
    <w:lvl w:ilvl="0">
      <w:start w:val="1"/>
      <w:numFmt w:val="bullet"/>
      <w:pStyle w:val="BdyTxtlvl2"/>
      <w:lvlText w:val=""/>
      <w:lvlJc w:val="left"/>
      <w:pPr>
        <w:tabs>
          <w:tab w:val="num" w:pos="1440"/>
        </w:tabs>
        <w:ind w:left="1440" w:hanging="360"/>
      </w:pPr>
      <w:rPr>
        <w:rFonts w:ascii="Symbol" w:hAnsi="Symbol" w:hint="default"/>
      </w:rPr>
    </w:lvl>
  </w:abstractNum>
  <w:abstractNum w:abstractNumId="2" w15:restartNumberingAfterBreak="0">
    <w:nsid w:val="03B313FE"/>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4C52642"/>
    <w:multiLevelType w:val="hybridMultilevel"/>
    <w:tmpl w:val="3488B0B4"/>
    <w:lvl w:ilvl="0" w:tplc="5E38FA00">
      <w:start w:val="1"/>
      <w:numFmt w:val="bullet"/>
      <w:pStyle w:val="JR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D6AE0"/>
    <w:multiLevelType w:val="multilevel"/>
    <w:tmpl w:val="D7208494"/>
    <w:lvl w:ilvl="0">
      <w:start w:val="3"/>
      <w:numFmt w:val="decimal"/>
      <w:suff w:val="space"/>
      <w:lvlText w:val="Chapter %1 "/>
      <w:lvlJc w:val="left"/>
      <w:pPr>
        <w:ind w:left="171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Part %1.%2: "/>
      <w:lvlJc w:val="left"/>
      <w:pPr>
        <w:ind w:left="2160" w:firstLine="0"/>
      </w:pPr>
      <w:rPr>
        <w:rFonts w:hint="default"/>
      </w:rPr>
    </w:lvl>
    <w:lvl w:ilvl="2">
      <w:start w:val="1"/>
      <w:numFmt w:val="none"/>
      <w:suff w:val="nothing"/>
      <w:lvlText w:val=""/>
      <w:lvlJc w:val="left"/>
      <w:pPr>
        <w:ind w:left="1710" w:firstLine="0"/>
      </w:pPr>
      <w:rPr>
        <w:rFonts w:hint="default"/>
      </w:rPr>
    </w:lvl>
    <w:lvl w:ilvl="3">
      <w:start w:val="1"/>
      <w:numFmt w:val="none"/>
      <w:suff w:val="nothing"/>
      <w:lvlText w:val=""/>
      <w:lvlJc w:val="left"/>
      <w:pPr>
        <w:ind w:left="1710" w:firstLine="0"/>
      </w:pPr>
      <w:rPr>
        <w:rFonts w:hint="default"/>
      </w:rPr>
    </w:lvl>
    <w:lvl w:ilvl="4">
      <w:start w:val="1"/>
      <w:numFmt w:val="none"/>
      <w:suff w:val="nothing"/>
      <w:lvlText w:val=""/>
      <w:lvlJc w:val="left"/>
      <w:pPr>
        <w:ind w:left="1710" w:firstLine="0"/>
      </w:pPr>
      <w:rPr>
        <w:rFonts w:hint="default"/>
      </w:rPr>
    </w:lvl>
    <w:lvl w:ilvl="5">
      <w:start w:val="1"/>
      <w:numFmt w:val="none"/>
      <w:suff w:val="nothing"/>
      <w:lvlText w:val=""/>
      <w:lvlJc w:val="left"/>
      <w:pPr>
        <w:ind w:left="1710" w:firstLine="0"/>
      </w:pPr>
      <w:rPr>
        <w:rFonts w:hint="default"/>
      </w:rPr>
    </w:lvl>
    <w:lvl w:ilvl="6">
      <w:start w:val="1"/>
      <w:numFmt w:val="none"/>
      <w:suff w:val="nothing"/>
      <w:lvlText w:val=""/>
      <w:lvlJc w:val="left"/>
      <w:pPr>
        <w:ind w:left="1710" w:firstLine="0"/>
      </w:pPr>
      <w:rPr>
        <w:rFonts w:hint="default"/>
      </w:rPr>
    </w:lvl>
    <w:lvl w:ilvl="7">
      <w:start w:val="1"/>
      <w:numFmt w:val="none"/>
      <w:suff w:val="nothing"/>
      <w:lvlText w:val=""/>
      <w:lvlJc w:val="left"/>
      <w:pPr>
        <w:ind w:left="1710" w:firstLine="0"/>
      </w:pPr>
      <w:rPr>
        <w:rFonts w:hint="default"/>
      </w:rPr>
    </w:lvl>
    <w:lvl w:ilvl="8">
      <w:start w:val="1"/>
      <w:numFmt w:val="none"/>
      <w:suff w:val="nothing"/>
      <w:lvlText w:val=""/>
      <w:lvlJc w:val="left"/>
      <w:pPr>
        <w:ind w:left="1710" w:firstLine="0"/>
      </w:pPr>
      <w:rPr>
        <w:rFonts w:hint="default"/>
      </w:rPr>
    </w:lvl>
  </w:abstractNum>
  <w:abstractNum w:abstractNumId="5" w15:restartNumberingAfterBreak="0">
    <w:nsid w:val="065466A3"/>
    <w:multiLevelType w:val="hybridMultilevel"/>
    <w:tmpl w:val="9224FD70"/>
    <w:lvl w:ilvl="0" w:tplc="4E00A870">
      <w:start w:val="1"/>
      <w:numFmt w:val="bullet"/>
      <w:lvlText w:val="•"/>
      <w:lvlJc w:val="left"/>
      <w:pPr>
        <w:tabs>
          <w:tab w:val="num" w:pos="720"/>
        </w:tabs>
        <w:ind w:left="720" w:hanging="360"/>
      </w:pPr>
      <w:rPr>
        <w:rFonts w:ascii="Times New Roman" w:hAnsi="Times New Roman" w:hint="default"/>
      </w:rPr>
    </w:lvl>
    <w:lvl w:ilvl="1" w:tplc="7C149118" w:tentative="1">
      <w:start w:val="1"/>
      <w:numFmt w:val="bullet"/>
      <w:lvlText w:val="•"/>
      <w:lvlJc w:val="left"/>
      <w:pPr>
        <w:tabs>
          <w:tab w:val="num" w:pos="1440"/>
        </w:tabs>
        <w:ind w:left="1440" w:hanging="360"/>
      </w:pPr>
      <w:rPr>
        <w:rFonts w:ascii="Times New Roman" w:hAnsi="Times New Roman" w:hint="default"/>
      </w:rPr>
    </w:lvl>
    <w:lvl w:ilvl="2" w:tplc="E196E3D4" w:tentative="1">
      <w:start w:val="1"/>
      <w:numFmt w:val="bullet"/>
      <w:lvlText w:val="•"/>
      <w:lvlJc w:val="left"/>
      <w:pPr>
        <w:tabs>
          <w:tab w:val="num" w:pos="2160"/>
        </w:tabs>
        <w:ind w:left="2160" w:hanging="360"/>
      </w:pPr>
      <w:rPr>
        <w:rFonts w:ascii="Times New Roman" w:hAnsi="Times New Roman" w:hint="default"/>
      </w:rPr>
    </w:lvl>
    <w:lvl w:ilvl="3" w:tplc="F95E1636">
      <w:start w:val="1"/>
      <w:numFmt w:val="bullet"/>
      <w:lvlText w:val="•"/>
      <w:lvlJc w:val="left"/>
      <w:pPr>
        <w:tabs>
          <w:tab w:val="num" w:pos="2880"/>
        </w:tabs>
        <w:ind w:left="2880" w:hanging="360"/>
      </w:pPr>
      <w:rPr>
        <w:rFonts w:ascii="Times New Roman" w:hAnsi="Times New Roman" w:hint="default"/>
      </w:rPr>
    </w:lvl>
    <w:lvl w:ilvl="4" w:tplc="73AE715C" w:tentative="1">
      <w:start w:val="1"/>
      <w:numFmt w:val="bullet"/>
      <w:lvlText w:val="•"/>
      <w:lvlJc w:val="left"/>
      <w:pPr>
        <w:tabs>
          <w:tab w:val="num" w:pos="3600"/>
        </w:tabs>
        <w:ind w:left="3600" w:hanging="360"/>
      </w:pPr>
      <w:rPr>
        <w:rFonts w:ascii="Times New Roman" w:hAnsi="Times New Roman" w:hint="default"/>
      </w:rPr>
    </w:lvl>
    <w:lvl w:ilvl="5" w:tplc="69A0A80C" w:tentative="1">
      <w:start w:val="1"/>
      <w:numFmt w:val="bullet"/>
      <w:lvlText w:val="•"/>
      <w:lvlJc w:val="left"/>
      <w:pPr>
        <w:tabs>
          <w:tab w:val="num" w:pos="4320"/>
        </w:tabs>
        <w:ind w:left="4320" w:hanging="360"/>
      </w:pPr>
      <w:rPr>
        <w:rFonts w:ascii="Times New Roman" w:hAnsi="Times New Roman" w:hint="default"/>
      </w:rPr>
    </w:lvl>
    <w:lvl w:ilvl="6" w:tplc="5C0CC4DA" w:tentative="1">
      <w:start w:val="1"/>
      <w:numFmt w:val="bullet"/>
      <w:lvlText w:val="•"/>
      <w:lvlJc w:val="left"/>
      <w:pPr>
        <w:tabs>
          <w:tab w:val="num" w:pos="5040"/>
        </w:tabs>
        <w:ind w:left="5040" w:hanging="360"/>
      </w:pPr>
      <w:rPr>
        <w:rFonts w:ascii="Times New Roman" w:hAnsi="Times New Roman" w:hint="default"/>
      </w:rPr>
    </w:lvl>
    <w:lvl w:ilvl="7" w:tplc="5688F91C" w:tentative="1">
      <w:start w:val="1"/>
      <w:numFmt w:val="bullet"/>
      <w:lvlText w:val="•"/>
      <w:lvlJc w:val="left"/>
      <w:pPr>
        <w:tabs>
          <w:tab w:val="num" w:pos="5760"/>
        </w:tabs>
        <w:ind w:left="5760" w:hanging="360"/>
      </w:pPr>
      <w:rPr>
        <w:rFonts w:ascii="Times New Roman" w:hAnsi="Times New Roman" w:hint="default"/>
      </w:rPr>
    </w:lvl>
    <w:lvl w:ilvl="8" w:tplc="3D3E071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A7438E4"/>
    <w:multiLevelType w:val="hybridMultilevel"/>
    <w:tmpl w:val="776AC2A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15:restartNumberingAfterBreak="0">
    <w:nsid w:val="0B8A6061"/>
    <w:multiLevelType w:val="hybridMultilevel"/>
    <w:tmpl w:val="8244FBB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0C2E7168"/>
    <w:multiLevelType w:val="multilevel"/>
    <w:tmpl w:val="002879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0E39653D"/>
    <w:multiLevelType w:val="multilevel"/>
    <w:tmpl w:val="4B7AF2C4"/>
    <w:lvl w:ilvl="0">
      <w:start w:val="1"/>
      <w:numFmt w:val="decimal"/>
      <w:pStyle w:val="Ttulo1"/>
      <w:suff w:val="space"/>
      <w:lvlText w:val="Chapter %1"/>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pStyle w:val="Ttulo2"/>
      <w:suff w:val="space"/>
      <w:lvlText w:val="Part %1.%2:"/>
      <w:lvlJc w:val="left"/>
      <w:pPr>
        <w:ind w:left="630" w:firstLine="0"/>
      </w:pPr>
      <w:rPr>
        <w:rFonts w:ascii="Times New Roman" w:hAnsi="Times New Roman" w:cs="Times New Roman" w:hint="default"/>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upperLetter"/>
      <w:suff w:val="space"/>
      <w:lvlText w:val="Appendix %7"/>
      <w:lvlJc w:val="left"/>
      <w:pPr>
        <w:ind w:left="0" w:firstLine="0"/>
      </w:pPr>
      <w:rPr>
        <w:rFonts w:hint="default"/>
      </w:rPr>
    </w:lvl>
    <w:lvl w:ilvl="7">
      <w:start w:val="1"/>
      <w:numFmt w:val="decimal"/>
      <w:suff w:val="space"/>
      <w:lvlText w:val="Part %7.%8:"/>
      <w:lvlJc w:val="left"/>
      <w:pPr>
        <w:ind w:left="450" w:firstLine="0"/>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suff w:val="nothing"/>
      <w:lvlText w:val=""/>
      <w:lvlJc w:val="left"/>
      <w:pPr>
        <w:ind w:left="0" w:firstLine="0"/>
      </w:pPr>
      <w:rPr>
        <w:rFonts w:hint="default"/>
      </w:rPr>
    </w:lvl>
  </w:abstractNum>
  <w:abstractNum w:abstractNumId="10" w15:restartNumberingAfterBreak="0">
    <w:nsid w:val="161E36A3"/>
    <w:multiLevelType w:val="hybridMultilevel"/>
    <w:tmpl w:val="8A6CD7FC"/>
    <w:lvl w:ilvl="0" w:tplc="7B585682">
      <w:start w:val="1"/>
      <w:numFmt w:val="bullet"/>
      <w:lvlText w:val="•"/>
      <w:lvlJc w:val="left"/>
      <w:pPr>
        <w:tabs>
          <w:tab w:val="num" w:pos="720"/>
        </w:tabs>
        <w:ind w:left="720" w:hanging="360"/>
      </w:pPr>
      <w:rPr>
        <w:rFonts w:ascii="Times New Roman" w:hAnsi="Times New Roman" w:hint="default"/>
      </w:rPr>
    </w:lvl>
    <w:lvl w:ilvl="1" w:tplc="1A1617B4" w:tentative="1">
      <w:start w:val="1"/>
      <w:numFmt w:val="bullet"/>
      <w:lvlText w:val="•"/>
      <w:lvlJc w:val="left"/>
      <w:pPr>
        <w:tabs>
          <w:tab w:val="num" w:pos="1440"/>
        </w:tabs>
        <w:ind w:left="1440" w:hanging="360"/>
      </w:pPr>
      <w:rPr>
        <w:rFonts w:ascii="Times New Roman" w:hAnsi="Times New Roman" w:hint="default"/>
      </w:rPr>
    </w:lvl>
    <w:lvl w:ilvl="2" w:tplc="C8F637D0" w:tentative="1">
      <w:start w:val="1"/>
      <w:numFmt w:val="bullet"/>
      <w:lvlText w:val="•"/>
      <w:lvlJc w:val="left"/>
      <w:pPr>
        <w:tabs>
          <w:tab w:val="num" w:pos="2160"/>
        </w:tabs>
        <w:ind w:left="2160" w:hanging="360"/>
      </w:pPr>
      <w:rPr>
        <w:rFonts w:ascii="Times New Roman" w:hAnsi="Times New Roman" w:hint="default"/>
      </w:rPr>
    </w:lvl>
    <w:lvl w:ilvl="3" w:tplc="A05457F4" w:tentative="1">
      <w:start w:val="1"/>
      <w:numFmt w:val="bullet"/>
      <w:lvlText w:val="•"/>
      <w:lvlJc w:val="left"/>
      <w:pPr>
        <w:tabs>
          <w:tab w:val="num" w:pos="2880"/>
        </w:tabs>
        <w:ind w:left="2880" w:hanging="360"/>
      </w:pPr>
      <w:rPr>
        <w:rFonts w:ascii="Times New Roman" w:hAnsi="Times New Roman" w:hint="default"/>
      </w:rPr>
    </w:lvl>
    <w:lvl w:ilvl="4" w:tplc="BFEE93AE" w:tentative="1">
      <w:start w:val="1"/>
      <w:numFmt w:val="bullet"/>
      <w:lvlText w:val="•"/>
      <w:lvlJc w:val="left"/>
      <w:pPr>
        <w:tabs>
          <w:tab w:val="num" w:pos="3600"/>
        </w:tabs>
        <w:ind w:left="3600" w:hanging="360"/>
      </w:pPr>
      <w:rPr>
        <w:rFonts w:ascii="Times New Roman" w:hAnsi="Times New Roman" w:hint="default"/>
      </w:rPr>
    </w:lvl>
    <w:lvl w:ilvl="5" w:tplc="F070BBD0" w:tentative="1">
      <w:start w:val="1"/>
      <w:numFmt w:val="bullet"/>
      <w:lvlText w:val="•"/>
      <w:lvlJc w:val="left"/>
      <w:pPr>
        <w:tabs>
          <w:tab w:val="num" w:pos="4320"/>
        </w:tabs>
        <w:ind w:left="4320" w:hanging="360"/>
      </w:pPr>
      <w:rPr>
        <w:rFonts w:ascii="Times New Roman" w:hAnsi="Times New Roman" w:hint="default"/>
      </w:rPr>
    </w:lvl>
    <w:lvl w:ilvl="6" w:tplc="918E614C" w:tentative="1">
      <w:start w:val="1"/>
      <w:numFmt w:val="bullet"/>
      <w:lvlText w:val="•"/>
      <w:lvlJc w:val="left"/>
      <w:pPr>
        <w:tabs>
          <w:tab w:val="num" w:pos="5040"/>
        </w:tabs>
        <w:ind w:left="5040" w:hanging="360"/>
      </w:pPr>
      <w:rPr>
        <w:rFonts w:ascii="Times New Roman" w:hAnsi="Times New Roman" w:hint="default"/>
      </w:rPr>
    </w:lvl>
    <w:lvl w:ilvl="7" w:tplc="37EEF5EA" w:tentative="1">
      <w:start w:val="1"/>
      <w:numFmt w:val="bullet"/>
      <w:lvlText w:val="•"/>
      <w:lvlJc w:val="left"/>
      <w:pPr>
        <w:tabs>
          <w:tab w:val="num" w:pos="5760"/>
        </w:tabs>
        <w:ind w:left="5760" w:hanging="360"/>
      </w:pPr>
      <w:rPr>
        <w:rFonts w:ascii="Times New Roman" w:hAnsi="Times New Roman" w:hint="default"/>
      </w:rPr>
    </w:lvl>
    <w:lvl w:ilvl="8" w:tplc="B9F8135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6E04B47"/>
    <w:multiLevelType w:val="hybridMultilevel"/>
    <w:tmpl w:val="5ECC4F14"/>
    <w:lvl w:ilvl="0" w:tplc="15081C96">
      <w:start w:val="1"/>
      <w:numFmt w:val="bullet"/>
      <w:lvlText w:val="•"/>
      <w:lvlJc w:val="left"/>
      <w:pPr>
        <w:tabs>
          <w:tab w:val="num" w:pos="720"/>
        </w:tabs>
        <w:ind w:left="720" w:hanging="360"/>
      </w:pPr>
      <w:rPr>
        <w:rFonts w:ascii="Times New Roman" w:hAnsi="Times New Roman" w:hint="default"/>
      </w:rPr>
    </w:lvl>
    <w:lvl w:ilvl="1" w:tplc="07268536">
      <w:start w:val="588"/>
      <w:numFmt w:val="bullet"/>
      <w:lvlText w:val="–"/>
      <w:lvlJc w:val="left"/>
      <w:pPr>
        <w:tabs>
          <w:tab w:val="num" w:pos="1440"/>
        </w:tabs>
        <w:ind w:left="1440" w:hanging="360"/>
      </w:pPr>
      <w:rPr>
        <w:rFonts w:ascii="Times New Roman" w:hAnsi="Times New Roman" w:hint="default"/>
      </w:rPr>
    </w:lvl>
    <w:lvl w:ilvl="2" w:tplc="04B841A6" w:tentative="1">
      <w:start w:val="1"/>
      <w:numFmt w:val="bullet"/>
      <w:lvlText w:val="•"/>
      <w:lvlJc w:val="left"/>
      <w:pPr>
        <w:tabs>
          <w:tab w:val="num" w:pos="2160"/>
        </w:tabs>
        <w:ind w:left="2160" w:hanging="360"/>
      </w:pPr>
      <w:rPr>
        <w:rFonts w:ascii="Times New Roman" w:hAnsi="Times New Roman" w:hint="default"/>
      </w:rPr>
    </w:lvl>
    <w:lvl w:ilvl="3" w:tplc="C96E2F5E" w:tentative="1">
      <w:start w:val="1"/>
      <w:numFmt w:val="bullet"/>
      <w:lvlText w:val="•"/>
      <w:lvlJc w:val="left"/>
      <w:pPr>
        <w:tabs>
          <w:tab w:val="num" w:pos="2880"/>
        </w:tabs>
        <w:ind w:left="2880" w:hanging="360"/>
      </w:pPr>
      <w:rPr>
        <w:rFonts w:ascii="Times New Roman" w:hAnsi="Times New Roman" w:hint="default"/>
      </w:rPr>
    </w:lvl>
    <w:lvl w:ilvl="4" w:tplc="88B87A0E" w:tentative="1">
      <w:start w:val="1"/>
      <w:numFmt w:val="bullet"/>
      <w:lvlText w:val="•"/>
      <w:lvlJc w:val="left"/>
      <w:pPr>
        <w:tabs>
          <w:tab w:val="num" w:pos="3600"/>
        </w:tabs>
        <w:ind w:left="3600" w:hanging="360"/>
      </w:pPr>
      <w:rPr>
        <w:rFonts w:ascii="Times New Roman" w:hAnsi="Times New Roman" w:hint="default"/>
      </w:rPr>
    </w:lvl>
    <w:lvl w:ilvl="5" w:tplc="0B70493C" w:tentative="1">
      <w:start w:val="1"/>
      <w:numFmt w:val="bullet"/>
      <w:lvlText w:val="•"/>
      <w:lvlJc w:val="left"/>
      <w:pPr>
        <w:tabs>
          <w:tab w:val="num" w:pos="4320"/>
        </w:tabs>
        <w:ind w:left="4320" w:hanging="360"/>
      </w:pPr>
      <w:rPr>
        <w:rFonts w:ascii="Times New Roman" w:hAnsi="Times New Roman" w:hint="default"/>
      </w:rPr>
    </w:lvl>
    <w:lvl w:ilvl="6" w:tplc="0F8A5F10" w:tentative="1">
      <w:start w:val="1"/>
      <w:numFmt w:val="bullet"/>
      <w:lvlText w:val="•"/>
      <w:lvlJc w:val="left"/>
      <w:pPr>
        <w:tabs>
          <w:tab w:val="num" w:pos="5040"/>
        </w:tabs>
        <w:ind w:left="5040" w:hanging="360"/>
      </w:pPr>
      <w:rPr>
        <w:rFonts w:ascii="Times New Roman" w:hAnsi="Times New Roman" w:hint="default"/>
      </w:rPr>
    </w:lvl>
    <w:lvl w:ilvl="7" w:tplc="50AC666E" w:tentative="1">
      <w:start w:val="1"/>
      <w:numFmt w:val="bullet"/>
      <w:lvlText w:val="•"/>
      <w:lvlJc w:val="left"/>
      <w:pPr>
        <w:tabs>
          <w:tab w:val="num" w:pos="5760"/>
        </w:tabs>
        <w:ind w:left="5760" w:hanging="360"/>
      </w:pPr>
      <w:rPr>
        <w:rFonts w:ascii="Times New Roman" w:hAnsi="Times New Roman" w:hint="default"/>
      </w:rPr>
    </w:lvl>
    <w:lvl w:ilvl="8" w:tplc="0B0E8FC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75A10A5"/>
    <w:multiLevelType w:val="hybridMultilevel"/>
    <w:tmpl w:val="632AC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D614DD"/>
    <w:multiLevelType w:val="hybridMultilevel"/>
    <w:tmpl w:val="25E6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050349"/>
    <w:multiLevelType w:val="hybridMultilevel"/>
    <w:tmpl w:val="7C7A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144E85"/>
    <w:multiLevelType w:val="hybridMultilevel"/>
    <w:tmpl w:val="2D16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D41A24"/>
    <w:multiLevelType w:val="multilevel"/>
    <w:tmpl w:val="FEC8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8F0C6F"/>
    <w:multiLevelType w:val="multilevel"/>
    <w:tmpl w:val="40A6B128"/>
    <w:lvl w:ilvl="0">
      <w:start w:val="1"/>
      <w:numFmt w:val="decimal"/>
      <w:lvlText w:val="Part %1:"/>
      <w:lvlJc w:val="left"/>
      <w:pPr>
        <w:tabs>
          <w:tab w:val="num" w:pos="360"/>
        </w:tabs>
        <w:ind w:left="360" w:hanging="360"/>
      </w:pPr>
      <w:rPr>
        <w:rFonts w:hint="default"/>
        <w:b/>
        <w:i w:val="0"/>
        <w:sz w:val="36"/>
        <w:szCs w:val="36"/>
        <w:u w:val="single"/>
      </w:rPr>
    </w:lvl>
    <w:lvl w:ilvl="1">
      <w:start w:val="1"/>
      <w:numFmt w:val="decimal"/>
      <w:lvlText w:val="Step %2:"/>
      <w:lvlJc w:val="left"/>
      <w:pPr>
        <w:tabs>
          <w:tab w:val="num" w:pos="720"/>
        </w:tabs>
        <w:ind w:left="720" w:hanging="360"/>
      </w:pPr>
      <w:rPr>
        <w:rFonts w:ascii="Times New Roman" w:hAnsi="Times New Roman" w:cs="Times New Roman" w:hint="default"/>
        <w:b/>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D8F2C66"/>
    <w:multiLevelType w:val="hybridMultilevel"/>
    <w:tmpl w:val="E2486C58"/>
    <w:name w:val="JRQuestionListNum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0231CF"/>
    <w:multiLevelType w:val="multilevel"/>
    <w:tmpl w:val="3612D0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C44917"/>
    <w:multiLevelType w:val="hybridMultilevel"/>
    <w:tmpl w:val="257ECBA0"/>
    <w:lvl w:ilvl="0" w:tplc="FFFFFFFF">
      <w:start w:val="1"/>
      <w:numFmt w:val="decimal"/>
      <w:pStyle w:val="Lista"/>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21F26F72"/>
    <w:multiLevelType w:val="hybridMultilevel"/>
    <w:tmpl w:val="839E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A22B48"/>
    <w:multiLevelType w:val="multilevel"/>
    <w:tmpl w:val="BECAC5F0"/>
    <w:styleLink w:val="Style3"/>
    <w:lvl w:ilvl="0">
      <w:start w:val="1"/>
      <w:numFmt w:val="decimal"/>
      <w:suff w:val="space"/>
      <w:lvlText w:val="Chapter %1"/>
      <w:lvlJc w:val="left"/>
      <w:pPr>
        <w:ind w:left="450" w:firstLine="0"/>
      </w:pPr>
      <w:rPr>
        <w:rFonts w:hint="default"/>
        <w:b/>
        <w:i w:val="0"/>
      </w:rPr>
    </w:lvl>
    <w:lvl w:ilvl="1">
      <w:start w:val="1"/>
      <w:numFmt w:val="decimal"/>
      <w:suff w:val="space"/>
      <w:lvlText w:val="Part %1.%2:"/>
      <w:lvlJc w:val="left"/>
      <w:pPr>
        <w:ind w:left="900" w:firstLine="0"/>
      </w:pPr>
      <w:rPr>
        <w:rFonts w:hint="default"/>
      </w:rPr>
    </w:lvl>
    <w:lvl w:ilvl="2">
      <w:start w:val="1"/>
      <w:numFmt w:val="none"/>
      <w:suff w:val="nothing"/>
      <w:lvlText w:val=""/>
      <w:lvlJc w:val="left"/>
      <w:pPr>
        <w:ind w:left="450" w:firstLine="0"/>
      </w:pPr>
      <w:rPr>
        <w:rFonts w:hint="default"/>
      </w:rPr>
    </w:lvl>
    <w:lvl w:ilvl="3">
      <w:start w:val="1"/>
      <w:numFmt w:val="none"/>
      <w:suff w:val="nothing"/>
      <w:lvlText w:val=""/>
      <w:lvlJc w:val="left"/>
      <w:pPr>
        <w:ind w:left="450" w:firstLine="0"/>
      </w:pPr>
      <w:rPr>
        <w:rFonts w:hint="default"/>
      </w:rPr>
    </w:lvl>
    <w:lvl w:ilvl="4">
      <w:start w:val="1"/>
      <w:numFmt w:val="none"/>
      <w:suff w:val="nothing"/>
      <w:lvlText w:val=""/>
      <w:lvlJc w:val="left"/>
      <w:pPr>
        <w:ind w:left="450" w:firstLine="0"/>
      </w:pPr>
      <w:rPr>
        <w:rFonts w:hint="default"/>
      </w:rPr>
    </w:lvl>
    <w:lvl w:ilvl="5">
      <w:start w:val="1"/>
      <w:numFmt w:val="none"/>
      <w:suff w:val="nothing"/>
      <w:lvlText w:val=""/>
      <w:lvlJc w:val="left"/>
      <w:pPr>
        <w:ind w:left="450" w:firstLine="0"/>
      </w:pPr>
      <w:rPr>
        <w:rFonts w:hint="default"/>
      </w:rPr>
    </w:lvl>
    <w:lvl w:ilvl="6">
      <w:start w:val="1"/>
      <w:numFmt w:val="none"/>
      <w:suff w:val="nothing"/>
      <w:lvlText w:val=""/>
      <w:lvlJc w:val="left"/>
      <w:pPr>
        <w:ind w:left="450" w:firstLine="0"/>
      </w:pPr>
      <w:rPr>
        <w:rFonts w:hint="default"/>
      </w:rPr>
    </w:lvl>
    <w:lvl w:ilvl="7">
      <w:start w:val="1"/>
      <w:numFmt w:val="none"/>
      <w:suff w:val="nothing"/>
      <w:lvlText w:val=""/>
      <w:lvlJc w:val="left"/>
      <w:pPr>
        <w:ind w:left="450" w:firstLine="0"/>
      </w:pPr>
      <w:rPr>
        <w:rFonts w:hint="default"/>
      </w:rPr>
    </w:lvl>
    <w:lvl w:ilvl="8">
      <w:start w:val="1"/>
      <w:numFmt w:val="none"/>
      <w:suff w:val="nothing"/>
      <w:lvlText w:val=""/>
      <w:lvlJc w:val="left"/>
      <w:pPr>
        <w:ind w:left="450" w:firstLine="0"/>
      </w:pPr>
      <w:rPr>
        <w:rFonts w:hint="default"/>
      </w:rPr>
    </w:lvl>
  </w:abstractNum>
  <w:abstractNum w:abstractNumId="23" w15:restartNumberingAfterBreak="0">
    <w:nsid w:val="275516DA"/>
    <w:multiLevelType w:val="hybridMultilevel"/>
    <w:tmpl w:val="B8CA8CA6"/>
    <w:lvl w:ilvl="0" w:tplc="3852FDDC">
      <w:start w:val="1"/>
      <w:numFmt w:val="bullet"/>
      <w:lvlText w:val="•"/>
      <w:lvlJc w:val="left"/>
      <w:pPr>
        <w:tabs>
          <w:tab w:val="num" w:pos="720"/>
        </w:tabs>
        <w:ind w:left="720" w:hanging="360"/>
      </w:pPr>
      <w:rPr>
        <w:rFonts w:ascii="Times New Roman" w:hAnsi="Times New Roman" w:hint="default"/>
      </w:rPr>
    </w:lvl>
    <w:lvl w:ilvl="1" w:tplc="7334FDD6" w:tentative="1">
      <w:start w:val="1"/>
      <w:numFmt w:val="bullet"/>
      <w:lvlText w:val="•"/>
      <w:lvlJc w:val="left"/>
      <w:pPr>
        <w:tabs>
          <w:tab w:val="num" w:pos="1440"/>
        </w:tabs>
        <w:ind w:left="1440" w:hanging="360"/>
      </w:pPr>
      <w:rPr>
        <w:rFonts w:ascii="Times New Roman" w:hAnsi="Times New Roman" w:hint="default"/>
      </w:rPr>
    </w:lvl>
    <w:lvl w:ilvl="2" w:tplc="A484C7D4" w:tentative="1">
      <w:start w:val="1"/>
      <w:numFmt w:val="bullet"/>
      <w:lvlText w:val="•"/>
      <w:lvlJc w:val="left"/>
      <w:pPr>
        <w:tabs>
          <w:tab w:val="num" w:pos="2160"/>
        </w:tabs>
        <w:ind w:left="2160" w:hanging="360"/>
      </w:pPr>
      <w:rPr>
        <w:rFonts w:ascii="Times New Roman" w:hAnsi="Times New Roman" w:hint="default"/>
      </w:rPr>
    </w:lvl>
    <w:lvl w:ilvl="3" w:tplc="A184F080" w:tentative="1">
      <w:start w:val="1"/>
      <w:numFmt w:val="bullet"/>
      <w:lvlText w:val="•"/>
      <w:lvlJc w:val="left"/>
      <w:pPr>
        <w:tabs>
          <w:tab w:val="num" w:pos="2880"/>
        </w:tabs>
        <w:ind w:left="2880" w:hanging="360"/>
      </w:pPr>
      <w:rPr>
        <w:rFonts w:ascii="Times New Roman" w:hAnsi="Times New Roman" w:hint="default"/>
      </w:rPr>
    </w:lvl>
    <w:lvl w:ilvl="4" w:tplc="EEDC12DC" w:tentative="1">
      <w:start w:val="1"/>
      <w:numFmt w:val="bullet"/>
      <w:lvlText w:val="•"/>
      <w:lvlJc w:val="left"/>
      <w:pPr>
        <w:tabs>
          <w:tab w:val="num" w:pos="3600"/>
        </w:tabs>
        <w:ind w:left="3600" w:hanging="360"/>
      </w:pPr>
      <w:rPr>
        <w:rFonts w:ascii="Times New Roman" w:hAnsi="Times New Roman" w:hint="default"/>
      </w:rPr>
    </w:lvl>
    <w:lvl w:ilvl="5" w:tplc="0A28025C" w:tentative="1">
      <w:start w:val="1"/>
      <w:numFmt w:val="bullet"/>
      <w:lvlText w:val="•"/>
      <w:lvlJc w:val="left"/>
      <w:pPr>
        <w:tabs>
          <w:tab w:val="num" w:pos="4320"/>
        </w:tabs>
        <w:ind w:left="4320" w:hanging="360"/>
      </w:pPr>
      <w:rPr>
        <w:rFonts w:ascii="Times New Roman" w:hAnsi="Times New Roman" w:hint="default"/>
      </w:rPr>
    </w:lvl>
    <w:lvl w:ilvl="6" w:tplc="CBF63FF6" w:tentative="1">
      <w:start w:val="1"/>
      <w:numFmt w:val="bullet"/>
      <w:lvlText w:val="•"/>
      <w:lvlJc w:val="left"/>
      <w:pPr>
        <w:tabs>
          <w:tab w:val="num" w:pos="5040"/>
        </w:tabs>
        <w:ind w:left="5040" w:hanging="360"/>
      </w:pPr>
      <w:rPr>
        <w:rFonts w:ascii="Times New Roman" w:hAnsi="Times New Roman" w:hint="default"/>
      </w:rPr>
    </w:lvl>
    <w:lvl w:ilvl="7" w:tplc="20BAC96E" w:tentative="1">
      <w:start w:val="1"/>
      <w:numFmt w:val="bullet"/>
      <w:lvlText w:val="•"/>
      <w:lvlJc w:val="left"/>
      <w:pPr>
        <w:tabs>
          <w:tab w:val="num" w:pos="5760"/>
        </w:tabs>
        <w:ind w:left="5760" w:hanging="360"/>
      </w:pPr>
      <w:rPr>
        <w:rFonts w:ascii="Times New Roman" w:hAnsi="Times New Roman" w:hint="default"/>
      </w:rPr>
    </w:lvl>
    <w:lvl w:ilvl="8" w:tplc="347828D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284E68DF"/>
    <w:multiLevelType w:val="multilevel"/>
    <w:tmpl w:val="19D444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28D36CEA"/>
    <w:multiLevelType w:val="hybridMultilevel"/>
    <w:tmpl w:val="254E8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9140BAD"/>
    <w:multiLevelType w:val="multilevel"/>
    <w:tmpl w:val="7CF09228"/>
    <w:lvl w:ilvl="0">
      <w:start w:val="1"/>
      <w:numFmt w:val="none"/>
      <w:pStyle w:val="JRPart"/>
      <w:suff w:val="nothing"/>
      <w:lvlText w:val=""/>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single"/>
        <w:vertAlign w:val="baseline"/>
        <w:em w:val="none"/>
      </w:rPr>
    </w:lvl>
    <w:lvl w:ilvl="1">
      <w:start w:val="1"/>
      <w:numFmt w:val="decimal"/>
      <w:pStyle w:val="JRStepPart"/>
      <w:lvlText w:val="Step %2:"/>
      <w:lvlJc w:val="left"/>
      <w:pPr>
        <w:tabs>
          <w:tab w:val="num" w:pos="990"/>
        </w:tabs>
        <w:ind w:left="990" w:hanging="360"/>
      </w:pPr>
      <w:rPr>
        <w:rFonts w:ascii="Times New Roman" w:hAnsi="Times New Roman" w:cs="Times New Roman" w:hint="default"/>
        <w:b/>
        <w:bCs w:val="0"/>
        <w:i/>
        <w:iCs w:val="0"/>
        <w:caps w:val="0"/>
        <w:smallCaps w:val="0"/>
        <w:strike w:val="0"/>
        <w:dstrike w:val="0"/>
        <w:noProof w:val="0"/>
        <w:snapToGrid w:val="0"/>
        <w:vanish w:val="0"/>
        <w:color w:val="000000"/>
        <w:spacing w:val="0"/>
        <w:w w:val="0"/>
        <w:kern w:val="0"/>
        <w:position w:val="0"/>
        <w:sz w:val="22"/>
        <w:szCs w:val="22"/>
        <w:u w:val="none"/>
        <w:vertAlign w:val="baseline"/>
        <w:em w:val="none"/>
      </w:rPr>
    </w:lvl>
    <w:lvl w:ilvl="2">
      <w:start w:val="1"/>
      <w:numFmt w:val="bullet"/>
      <w:pStyle w:val="JRProcessSteps"/>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299E504D"/>
    <w:multiLevelType w:val="hybridMultilevel"/>
    <w:tmpl w:val="BA7CCE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2ECD1F17"/>
    <w:multiLevelType w:val="hybridMultilevel"/>
    <w:tmpl w:val="FE34B3AE"/>
    <w:lvl w:ilvl="0" w:tplc="930A64D6">
      <w:start w:val="1"/>
      <w:numFmt w:val="bullet"/>
      <w:lvlText w:val="•"/>
      <w:lvlJc w:val="left"/>
      <w:pPr>
        <w:tabs>
          <w:tab w:val="num" w:pos="720"/>
        </w:tabs>
        <w:ind w:left="720" w:hanging="360"/>
      </w:pPr>
      <w:rPr>
        <w:rFonts w:ascii="Times New Roman" w:hAnsi="Times New Roman" w:hint="default"/>
      </w:rPr>
    </w:lvl>
    <w:lvl w:ilvl="1" w:tplc="FCDE943E">
      <w:start w:val="588"/>
      <w:numFmt w:val="bullet"/>
      <w:lvlText w:val="–"/>
      <w:lvlJc w:val="left"/>
      <w:pPr>
        <w:tabs>
          <w:tab w:val="num" w:pos="1440"/>
        </w:tabs>
        <w:ind w:left="1440" w:hanging="360"/>
      </w:pPr>
      <w:rPr>
        <w:rFonts w:ascii="Times New Roman" w:hAnsi="Times New Roman" w:hint="default"/>
      </w:rPr>
    </w:lvl>
    <w:lvl w:ilvl="2" w:tplc="94B8C17C">
      <w:start w:val="588"/>
      <w:numFmt w:val="bullet"/>
      <w:lvlText w:val="•"/>
      <w:lvlJc w:val="left"/>
      <w:pPr>
        <w:tabs>
          <w:tab w:val="num" w:pos="2160"/>
        </w:tabs>
        <w:ind w:left="2160" w:hanging="360"/>
      </w:pPr>
      <w:rPr>
        <w:rFonts w:ascii="Times New Roman" w:hAnsi="Times New Roman" w:hint="default"/>
      </w:rPr>
    </w:lvl>
    <w:lvl w:ilvl="3" w:tplc="36EEB034">
      <w:start w:val="588"/>
      <w:numFmt w:val="bullet"/>
      <w:lvlText w:val="–"/>
      <w:lvlJc w:val="left"/>
      <w:pPr>
        <w:tabs>
          <w:tab w:val="num" w:pos="2880"/>
        </w:tabs>
        <w:ind w:left="2880" w:hanging="360"/>
      </w:pPr>
      <w:rPr>
        <w:rFonts w:ascii="Times New Roman" w:hAnsi="Times New Roman" w:hint="default"/>
      </w:rPr>
    </w:lvl>
    <w:lvl w:ilvl="4" w:tplc="2F149E0C" w:tentative="1">
      <w:start w:val="1"/>
      <w:numFmt w:val="bullet"/>
      <w:lvlText w:val="•"/>
      <w:lvlJc w:val="left"/>
      <w:pPr>
        <w:tabs>
          <w:tab w:val="num" w:pos="3600"/>
        </w:tabs>
        <w:ind w:left="3600" w:hanging="360"/>
      </w:pPr>
      <w:rPr>
        <w:rFonts w:ascii="Times New Roman" w:hAnsi="Times New Roman" w:hint="default"/>
      </w:rPr>
    </w:lvl>
    <w:lvl w:ilvl="5" w:tplc="C4905894" w:tentative="1">
      <w:start w:val="1"/>
      <w:numFmt w:val="bullet"/>
      <w:lvlText w:val="•"/>
      <w:lvlJc w:val="left"/>
      <w:pPr>
        <w:tabs>
          <w:tab w:val="num" w:pos="4320"/>
        </w:tabs>
        <w:ind w:left="4320" w:hanging="360"/>
      </w:pPr>
      <w:rPr>
        <w:rFonts w:ascii="Times New Roman" w:hAnsi="Times New Roman" w:hint="default"/>
      </w:rPr>
    </w:lvl>
    <w:lvl w:ilvl="6" w:tplc="88083362" w:tentative="1">
      <w:start w:val="1"/>
      <w:numFmt w:val="bullet"/>
      <w:lvlText w:val="•"/>
      <w:lvlJc w:val="left"/>
      <w:pPr>
        <w:tabs>
          <w:tab w:val="num" w:pos="5040"/>
        </w:tabs>
        <w:ind w:left="5040" w:hanging="360"/>
      </w:pPr>
      <w:rPr>
        <w:rFonts w:ascii="Times New Roman" w:hAnsi="Times New Roman" w:hint="default"/>
      </w:rPr>
    </w:lvl>
    <w:lvl w:ilvl="7" w:tplc="ADC63140" w:tentative="1">
      <w:start w:val="1"/>
      <w:numFmt w:val="bullet"/>
      <w:lvlText w:val="•"/>
      <w:lvlJc w:val="left"/>
      <w:pPr>
        <w:tabs>
          <w:tab w:val="num" w:pos="5760"/>
        </w:tabs>
        <w:ind w:left="5760" w:hanging="360"/>
      </w:pPr>
      <w:rPr>
        <w:rFonts w:ascii="Times New Roman" w:hAnsi="Times New Roman" w:hint="default"/>
      </w:rPr>
    </w:lvl>
    <w:lvl w:ilvl="8" w:tplc="B82610F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2F4811C4"/>
    <w:multiLevelType w:val="hybridMultilevel"/>
    <w:tmpl w:val="81BC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975EF2"/>
    <w:multiLevelType w:val="hybridMultilevel"/>
    <w:tmpl w:val="4476D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25D67E5"/>
    <w:multiLevelType w:val="hybridMultilevel"/>
    <w:tmpl w:val="18CE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D01B2A"/>
    <w:multiLevelType w:val="hybridMultilevel"/>
    <w:tmpl w:val="78BC4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AF04CA"/>
    <w:multiLevelType w:val="singleLevel"/>
    <w:tmpl w:val="CD32A14C"/>
    <w:lvl w:ilvl="0">
      <w:start w:val="1"/>
      <w:numFmt w:val="decimal"/>
      <w:pStyle w:val="ParagraphIndentedRegular"/>
      <w:lvlText w:val="%1."/>
      <w:lvlJc w:val="left"/>
      <w:pPr>
        <w:tabs>
          <w:tab w:val="num" w:pos="1368"/>
        </w:tabs>
        <w:ind w:left="1368" w:hanging="360"/>
      </w:pPr>
      <w:rPr>
        <w:rFonts w:ascii="Times New Roman" w:hAnsi="Times New Roman" w:hint="default"/>
        <w:b w:val="0"/>
        <w:i w:val="0"/>
      </w:rPr>
    </w:lvl>
  </w:abstractNum>
  <w:abstractNum w:abstractNumId="34" w15:restartNumberingAfterBreak="0">
    <w:nsid w:val="38207010"/>
    <w:multiLevelType w:val="multilevel"/>
    <w:tmpl w:val="D41CBDE4"/>
    <w:lvl w:ilvl="0">
      <w:start w:val="1"/>
      <w:numFmt w:val="decimal"/>
      <w:suff w:val="space"/>
      <w:lvlText w:val="Chapter %1 "/>
      <w:lvlJc w:val="left"/>
      <w:pPr>
        <w:ind w:left="450" w:firstLine="0"/>
      </w:pPr>
      <w:rPr>
        <w:rFonts w:hint="default"/>
        <w:b/>
        <w:i w:val="0"/>
      </w:rPr>
    </w:lvl>
    <w:lvl w:ilvl="1">
      <w:start w:val="1"/>
      <w:numFmt w:val="decimal"/>
      <w:suff w:val="nothing"/>
      <w:lvlText w:val="Part %1.%2: "/>
      <w:lvlJc w:val="left"/>
      <w:pPr>
        <w:ind w:left="900" w:firstLine="0"/>
      </w:pPr>
      <w:rPr>
        <w:rFonts w:hint="default"/>
      </w:rPr>
    </w:lvl>
    <w:lvl w:ilvl="2">
      <w:start w:val="1"/>
      <w:numFmt w:val="none"/>
      <w:suff w:val="nothing"/>
      <w:lvlText w:val=""/>
      <w:lvlJc w:val="left"/>
      <w:pPr>
        <w:ind w:left="450" w:firstLine="0"/>
      </w:pPr>
      <w:rPr>
        <w:rFonts w:hint="default"/>
      </w:rPr>
    </w:lvl>
    <w:lvl w:ilvl="3">
      <w:start w:val="1"/>
      <w:numFmt w:val="none"/>
      <w:suff w:val="nothing"/>
      <w:lvlText w:val=""/>
      <w:lvlJc w:val="left"/>
      <w:pPr>
        <w:ind w:left="450" w:firstLine="0"/>
      </w:pPr>
      <w:rPr>
        <w:rFonts w:hint="default"/>
      </w:rPr>
    </w:lvl>
    <w:lvl w:ilvl="4">
      <w:start w:val="1"/>
      <w:numFmt w:val="none"/>
      <w:suff w:val="nothing"/>
      <w:lvlText w:val=""/>
      <w:lvlJc w:val="left"/>
      <w:pPr>
        <w:ind w:left="450" w:firstLine="0"/>
      </w:pPr>
      <w:rPr>
        <w:rFonts w:hint="default"/>
      </w:rPr>
    </w:lvl>
    <w:lvl w:ilvl="5">
      <w:start w:val="1"/>
      <w:numFmt w:val="none"/>
      <w:suff w:val="nothing"/>
      <w:lvlText w:val=""/>
      <w:lvlJc w:val="left"/>
      <w:pPr>
        <w:ind w:left="450" w:firstLine="0"/>
      </w:pPr>
      <w:rPr>
        <w:rFonts w:hint="default"/>
      </w:rPr>
    </w:lvl>
    <w:lvl w:ilvl="6">
      <w:start w:val="1"/>
      <w:numFmt w:val="none"/>
      <w:suff w:val="nothing"/>
      <w:lvlText w:val=""/>
      <w:lvlJc w:val="left"/>
      <w:pPr>
        <w:ind w:left="450" w:firstLine="0"/>
      </w:pPr>
      <w:rPr>
        <w:rFonts w:hint="default"/>
      </w:rPr>
    </w:lvl>
    <w:lvl w:ilvl="7">
      <w:start w:val="1"/>
      <w:numFmt w:val="none"/>
      <w:suff w:val="nothing"/>
      <w:lvlText w:val=""/>
      <w:lvlJc w:val="left"/>
      <w:pPr>
        <w:ind w:left="450" w:firstLine="0"/>
      </w:pPr>
      <w:rPr>
        <w:rFonts w:hint="default"/>
      </w:rPr>
    </w:lvl>
    <w:lvl w:ilvl="8">
      <w:start w:val="1"/>
      <w:numFmt w:val="none"/>
      <w:suff w:val="nothing"/>
      <w:lvlText w:val=""/>
      <w:lvlJc w:val="left"/>
      <w:pPr>
        <w:ind w:left="450" w:firstLine="0"/>
      </w:pPr>
      <w:rPr>
        <w:rFonts w:hint="default"/>
      </w:rPr>
    </w:lvl>
  </w:abstractNum>
  <w:abstractNum w:abstractNumId="35" w15:restartNumberingAfterBreak="0">
    <w:nsid w:val="390C3ADC"/>
    <w:multiLevelType w:val="multilevel"/>
    <w:tmpl w:val="ACA48224"/>
    <w:lvl w:ilvl="0">
      <w:start w:val="1"/>
      <w:numFmt w:val="decimal"/>
      <w:suff w:val="space"/>
      <w:lvlText w:val="Chapter %1"/>
      <w:lvlJc w:val="left"/>
      <w:pPr>
        <w:ind w:left="450" w:firstLine="0"/>
      </w:pPr>
      <w:rPr>
        <w:rFonts w:hint="default"/>
        <w:b/>
        <w:i w:val="0"/>
      </w:rPr>
    </w:lvl>
    <w:lvl w:ilvl="1">
      <w:start w:val="1"/>
      <w:numFmt w:val="decimal"/>
      <w:suff w:val="space"/>
      <w:lvlText w:val="Part %1.%2:"/>
      <w:lvlJc w:val="left"/>
      <w:pPr>
        <w:ind w:left="900" w:firstLine="0"/>
      </w:pPr>
      <w:rPr>
        <w:rFonts w:hint="default"/>
      </w:rPr>
    </w:lvl>
    <w:lvl w:ilvl="2">
      <w:start w:val="1"/>
      <w:numFmt w:val="none"/>
      <w:suff w:val="nothing"/>
      <w:lvlText w:val=""/>
      <w:lvlJc w:val="left"/>
      <w:pPr>
        <w:ind w:left="450" w:firstLine="0"/>
      </w:pPr>
      <w:rPr>
        <w:rFonts w:hint="default"/>
      </w:rPr>
    </w:lvl>
    <w:lvl w:ilvl="3">
      <w:start w:val="1"/>
      <w:numFmt w:val="none"/>
      <w:suff w:val="nothing"/>
      <w:lvlText w:val=""/>
      <w:lvlJc w:val="left"/>
      <w:pPr>
        <w:ind w:left="450" w:firstLine="0"/>
      </w:pPr>
      <w:rPr>
        <w:rFonts w:hint="default"/>
      </w:rPr>
    </w:lvl>
    <w:lvl w:ilvl="4">
      <w:start w:val="1"/>
      <w:numFmt w:val="none"/>
      <w:suff w:val="nothing"/>
      <w:lvlText w:val=""/>
      <w:lvlJc w:val="left"/>
      <w:pPr>
        <w:ind w:left="450" w:firstLine="0"/>
      </w:pPr>
      <w:rPr>
        <w:rFonts w:hint="default"/>
      </w:rPr>
    </w:lvl>
    <w:lvl w:ilvl="5">
      <w:start w:val="1"/>
      <w:numFmt w:val="none"/>
      <w:suff w:val="nothing"/>
      <w:lvlText w:val=""/>
      <w:lvlJc w:val="left"/>
      <w:pPr>
        <w:ind w:left="450" w:firstLine="0"/>
      </w:pPr>
      <w:rPr>
        <w:rFonts w:hint="default"/>
      </w:rPr>
    </w:lvl>
    <w:lvl w:ilvl="6">
      <w:start w:val="1"/>
      <w:numFmt w:val="upperLetter"/>
      <w:pStyle w:val="Ttulo7"/>
      <w:suff w:val="nothing"/>
      <w:lvlText w:val="Appendix %7"/>
      <w:lvlJc w:val="left"/>
      <w:pPr>
        <w:ind w:left="0" w:firstLine="0"/>
      </w:pPr>
      <w:rPr>
        <w:rFonts w:hint="default"/>
      </w:rPr>
    </w:lvl>
    <w:lvl w:ilvl="7">
      <w:start w:val="1"/>
      <w:numFmt w:val="decimal"/>
      <w:pStyle w:val="Ttulo8"/>
      <w:suff w:val="nothing"/>
      <w:lvlText w:val="Part %7.%8"/>
      <w:lvlJc w:val="left"/>
      <w:pPr>
        <w:ind w:left="450" w:firstLine="0"/>
      </w:pPr>
      <w:rPr>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suff w:val="nothing"/>
      <w:lvlText w:val=""/>
      <w:lvlJc w:val="left"/>
      <w:pPr>
        <w:ind w:left="450" w:firstLine="0"/>
      </w:pPr>
      <w:rPr>
        <w:rFonts w:hint="default"/>
      </w:rPr>
    </w:lvl>
  </w:abstractNum>
  <w:abstractNum w:abstractNumId="36" w15:restartNumberingAfterBreak="0">
    <w:nsid w:val="3A35557C"/>
    <w:multiLevelType w:val="hybridMultilevel"/>
    <w:tmpl w:val="1062D8A0"/>
    <w:lvl w:ilvl="0" w:tplc="34BC9356">
      <w:start w:val="1"/>
      <w:numFmt w:val="bullet"/>
      <w:pStyle w:val="ParagraphX"/>
      <w:lvlText w:val=""/>
      <w:lvlJc w:val="left"/>
      <w:pPr>
        <w:tabs>
          <w:tab w:val="num" w:pos="1008"/>
        </w:tabs>
        <w:ind w:left="1008" w:hanging="360"/>
      </w:pPr>
      <w:rPr>
        <w:rFonts w:ascii="Symbol" w:hAnsi="Symbol" w:hint="default"/>
      </w:rPr>
    </w:lvl>
    <w:lvl w:ilvl="1" w:tplc="FFFFFFFF" w:tentative="1">
      <w:start w:val="1"/>
      <w:numFmt w:val="bullet"/>
      <w:lvlText w:val="o"/>
      <w:lvlJc w:val="left"/>
      <w:pPr>
        <w:tabs>
          <w:tab w:val="num" w:pos="1728"/>
        </w:tabs>
        <w:ind w:left="1728" w:hanging="360"/>
      </w:pPr>
      <w:rPr>
        <w:rFonts w:ascii="Courier New" w:hAnsi="Courier New" w:hint="default"/>
      </w:rPr>
    </w:lvl>
    <w:lvl w:ilvl="2" w:tplc="FFFFFFFF" w:tentative="1">
      <w:start w:val="1"/>
      <w:numFmt w:val="bullet"/>
      <w:lvlText w:val=""/>
      <w:lvlJc w:val="left"/>
      <w:pPr>
        <w:tabs>
          <w:tab w:val="num" w:pos="2448"/>
        </w:tabs>
        <w:ind w:left="2448" w:hanging="360"/>
      </w:pPr>
      <w:rPr>
        <w:rFonts w:ascii="Wingdings" w:hAnsi="Wingdings" w:hint="default"/>
      </w:rPr>
    </w:lvl>
    <w:lvl w:ilvl="3" w:tplc="FFFFFFFF" w:tentative="1">
      <w:start w:val="1"/>
      <w:numFmt w:val="bullet"/>
      <w:lvlText w:val=""/>
      <w:lvlJc w:val="left"/>
      <w:pPr>
        <w:tabs>
          <w:tab w:val="num" w:pos="3168"/>
        </w:tabs>
        <w:ind w:left="3168" w:hanging="360"/>
      </w:pPr>
      <w:rPr>
        <w:rFonts w:ascii="Symbol" w:hAnsi="Symbol" w:hint="default"/>
      </w:rPr>
    </w:lvl>
    <w:lvl w:ilvl="4" w:tplc="FFFFFFFF" w:tentative="1">
      <w:start w:val="1"/>
      <w:numFmt w:val="bullet"/>
      <w:lvlText w:val="o"/>
      <w:lvlJc w:val="left"/>
      <w:pPr>
        <w:tabs>
          <w:tab w:val="num" w:pos="3888"/>
        </w:tabs>
        <w:ind w:left="3888" w:hanging="360"/>
      </w:pPr>
      <w:rPr>
        <w:rFonts w:ascii="Courier New" w:hAnsi="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37" w15:restartNumberingAfterBreak="0">
    <w:nsid w:val="3A7B45CD"/>
    <w:multiLevelType w:val="hybridMultilevel"/>
    <w:tmpl w:val="2F3C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C14E81"/>
    <w:multiLevelType w:val="multilevel"/>
    <w:tmpl w:val="6DA4A32A"/>
    <w:lvl w:ilvl="0">
      <w:start w:val="1"/>
      <w:numFmt w:val="decimal"/>
      <w:lvlText w:val="%1."/>
      <w:lvlJc w:val="left"/>
      <w:pPr>
        <w:tabs>
          <w:tab w:val="num" w:pos="2430"/>
        </w:tabs>
        <w:ind w:left="315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2"/>
        <w:szCs w:val="22"/>
        <w:u w:val="none"/>
        <w:vertAlign w:val="baseline"/>
        <w:em w:val="none"/>
      </w:rPr>
    </w:lvl>
    <w:lvl w:ilvl="1">
      <w:start w:val="1"/>
      <w:numFmt w:val="decimal"/>
      <w:lvlText w:val="Question %2:"/>
      <w:lvlJc w:val="left"/>
      <w:pPr>
        <w:tabs>
          <w:tab w:val="num" w:pos="2430"/>
        </w:tabs>
        <w:ind w:left="3150" w:hanging="720"/>
      </w:pPr>
      <w:rPr>
        <w:rFonts w:ascii="Times New Roman" w:hAnsi="Times New Roman" w:cs="Times New Roman" w:hint="default"/>
        <w:b w:val="0"/>
        <w:i/>
        <w:sz w:val="22"/>
      </w:rPr>
    </w:lvl>
    <w:lvl w:ilvl="2">
      <w:start w:val="1"/>
      <w:numFmt w:val="lowerRoman"/>
      <w:lvlText w:val="%3."/>
      <w:lvlJc w:val="right"/>
      <w:pPr>
        <w:tabs>
          <w:tab w:val="num" w:pos="3150"/>
        </w:tabs>
        <w:ind w:left="3150" w:hanging="180"/>
      </w:pPr>
    </w:lvl>
    <w:lvl w:ilvl="3">
      <w:start w:val="1"/>
      <w:numFmt w:val="decimal"/>
      <w:lvlText w:val="%4."/>
      <w:lvlJc w:val="left"/>
      <w:pPr>
        <w:tabs>
          <w:tab w:val="num" w:pos="3870"/>
        </w:tabs>
        <w:ind w:left="3870" w:hanging="360"/>
      </w:pPr>
    </w:lvl>
    <w:lvl w:ilvl="4" w:tentative="1">
      <w:start w:val="1"/>
      <w:numFmt w:val="lowerLetter"/>
      <w:lvlText w:val="%5."/>
      <w:lvlJc w:val="left"/>
      <w:pPr>
        <w:tabs>
          <w:tab w:val="num" w:pos="4590"/>
        </w:tabs>
        <w:ind w:left="4590" w:hanging="360"/>
      </w:pPr>
    </w:lvl>
    <w:lvl w:ilvl="5" w:tentative="1">
      <w:start w:val="1"/>
      <w:numFmt w:val="lowerRoman"/>
      <w:lvlText w:val="%6."/>
      <w:lvlJc w:val="right"/>
      <w:pPr>
        <w:tabs>
          <w:tab w:val="num" w:pos="5310"/>
        </w:tabs>
        <w:ind w:left="5310" w:hanging="180"/>
      </w:pPr>
    </w:lvl>
    <w:lvl w:ilvl="6" w:tentative="1">
      <w:start w:val="1"/>
      <w:numFmt w:val="decimal"/>
      <w:lvlText w:val="%7."/>
      <w:lvlJc w:val="left"/>
      <w:pPr>
        <w:tabs>
          <w:tab w:val="num" w:pos="6030"/>
        </w:tabs>
        <w:ind w:left="6030" w:hanging="360"/>
      </w:pPr>
    </w:lvl>
    <w:lvl w:ilvl="7" w:tentative="1">
      <w:start w:val="1"/>
      <w:numFmt w:val="lowerLetter"/>
      <w:lvlText w:val="%8."/>
      <w:lvlJc w:val="left"/>
      <w:pPr>
        <w:tabs>
          <w:tab w:val="num" w:pos="6750"/>
        </w:tabs>
        <w:ind w:left="6750" w:hanging="360"/>
      </w:pPr>
    </w:lvl>
    <w:lvl w:ilvl="8" w:tentative="1">
      <w:start w:val="1"/>
      <w:numFmt w:val="lowerRoman"/>
      <w:lvlText w:val="%9."/>
      <w:lvlJc w:val="right"/>
      <w:pPr>
        <w:tabs>
          <w:tab w:val="num" w:pos="7470"/>
        </w:tabs>
        <w:ind w:left="7470" w:hanging="180"/>
      </w:pPr>
    </w:lvl>
  </w:abstractNum>
  <w:abstractNum w:abstractNumId="39" w15:restartNumberingAfterBreak="0">
    <w:nsid w:val="3CDA4219"/>
    <w:multiLevelType w:val="hybridMultilevel"/>
    <w:tmpl w:val="1F30D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D256E75"/>
    <w:multiLevelType w:val="hybridMultilevel"/>
    <w:tmpl w:val="7D12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58229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0F9582C"/>
    <w:multiLevelType w:val="hybridMultilevel"/>
    <w:tmpl w:val="0424496A"/>
    <w:lvl w:ilvl="0" w:tplc="D1BCCBC2">
      <w:start w:val="1"/>
      <w:numFmt w:val="bullet"/>
      <w:pStyle w:val="Prrafodelista"/>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1E066F4"/>
    <w:multiLevelType w:val="hybridMultilevel"/>
    <w:tmpl w:val="E6EEC22C"/>
    <w:lvl w:ilvl="0" w:tplc="A8D6BFDA">
      <w:start w:val="1"/>
      <w:numFmt w:val="decimal"/>
      <w:lvlText w:val="%1."/>
      <w:lvlJc w:val="left"/>
      <w:pPr>
        <w:tabs>
          <w:tab w:val="num" w:pos="720"/>
        </w:tabs>
        <w:ind w:left="720" w:hanging="360"/>
      </w:pPr>
    </w:lvl>
    <w:lvl w:ilvl="1" w:tplc="86D28DFC" w:tentative="1">
      <w:start w:val="1"/>
      <w:numFmt w:val="decimal"/>
      <w:lvlText w:val="%2."/>
      <w:lvlJc w:val="left"/>
      <w:pPr>
        <w:tabs>
          <w:tab w:val="num" w:pos="1440"/>
        </w:tabs>
        <w:ind w:left="1440" w:hanging="360"/>
      </w:pPr>
    </w:lvl>
    <w:lvl w:ilvl="2" w:tplc="7776855A" w:tentative="1">
      <w:start w:val="1"/>
      <w:numFmt w:val="decimal"/>
      <w:lvlText w:val="%3."/>
      <w:lvlJc w:val="left"/>
      <w:pPr>
        <w:tabs>
          <w:tab w:val="num" w:pos="2160"/>
        </w:tabs>
        <w:ind w:left="2160" w:hanging="360"/>
      </w:pPr>
    </w:lvl>
    <w:lvl w:ilvl="3" w:tplc="3E84B7E2" w:tentative="1">
      <w:start w:val="1"/>
      <w:numFmt w:val="decimal"/>
      <w:lvlText w:val="%4."/>
      <w:lvlJc w:val="left"/>
      <w:pPr>
        <w:tabs>
          <w:tab w:val="num" w:pos="2880"/>
        </w:tabs>
        <w:ind w:left="2880" w:hanging="360"/>
      </w:pPr>
    </w:lvl>
    <w:lvl w:ilvl="4" w:tplc="0B2E6262" w:tentative="1">
      <w:start w:val="1"/>
      <w:numFmt w:val="decimal"/>
      <w:lvlText w:val="%5."/>
      <w:lvlJc w:val="left"/>
      <w:pPr>
        <w:tabs>
          <w:tab w:val="num" w:pos="3600"/>
        </w:tabs>
        <w:ind w:left="3600" w:hanging="360"/>
      </w:pPr>
    </w:lvl>
    <w:lvl w:ilvl="5" w:tplc="B262CF2A" w:tentative="1">
      <w:start w:val="1"/>
      <w:numFmt w:val="decimal"/>
      <w:lvlText w:val="%6."/>
      <w:lvlJc w:val="left"/>
      <w:pPr>
        <w:tabs>
          <w:tab w:val="num" w:pos="4320"/>
        </w:tabs>
        <w:ind w:left="4320" w:hanging="360"/>
      </w:pPr>
    </w:lvl>
    <w:lvl w:ilvl="6" w:tplc="F9ACF196" w:tentative="1">
      <w:start w:val="1"/>
      <w:numFmt w:val="decimal"/>
      <w:lvlText w:val="%7."/>
      <w:lvlJc w:val="left"/>
      <w:pPr>
        <w:tabs>
          <w:tab w:val="num" w:pos="5040"/>
        </w:tabs>
        <w:ind w:left="5040" w:hanging="360"/>
      </w:pPr>
    </w:lvl>
    <w:lvl w:ilvl="7" w:tplc="C03A2156" w:tentative="1">
      <w:start w:val="1"/>
      <w:numFmt w:val="decimal"/>
      <w:lvlText w:val="%8."/>
      <w:lvlJc w:val="left"/>
      <w:pPr>
        <w:tabs>
          <w:tab w:val="num" w:pos="5760"/>
        </w:tabs>
        <w:ind w:left="5760" w:hanging="360"/>
      </w:pPr>
    </w:lvl>
    <w:lvl w:ilvl="8" w:tplc="62DAA1E2" w:tentative="1">
      <w:start w:val="1"/>
      <w:numFmt w:val="decimal"/>
      <w:lvlText w:val="%9."/>
      <w:lvlJc w:val="left"/>
      <w:pPr>
        <w:tabs>
          <w:tab w:val="num" w:pos="6480"/>
        </w:tabs>
        <w:ind w:left="6480" w:hanging="360"/>
      </w:pPr>
    </w:lvl>
  </w:abstractNum>
  <w:abstractNum w:abstractNumId="44" w15:restartNumberingAfterBreak="0">
    <w:nsid w:val="41FF047D"/>
    <w:multiLevelType w:val="hybridMultilevel"/>
    <w:tmpl w:val="807E080E"/>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45C726FA"/>
    <w:multiLevelType w:val="multilevel"/>
    <w:tmpl w:val="F70870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48313438"/>
    <w:multiLevelType w:val="hybridMultilevel"/>
    <w:tmpl w:val="FD6A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CBB5A32"/>
    <w:multiLevelType w:val="singleLevel"/>
    <w:tmpl w:val="CBE46AAE"/>
    <w:lvl w:ilvl="0">
      <w:start w:val="1"/>
      <w:numFmt w:val="bullet"/>
      <w:pStyle w:val="ParagraphIndentedBold"/>
      <w:lvlText w:val=""/>
      <w:lvlJc w:val="left"/>
      <w:pPr>
        <w:tabs>
          <w:tab w:val="num" w:pos="360"/>
        </w:tabs>
        <w:ind w:left="360" w:hanging="360"/>
      </w:pPr>
      <w:rPr>
        <w:rFonts w:ascii="Symbol" w:hAnsi="Symbol" w:hint="default"/>
        <w:sz w:val="22"/>
      </w:rPr>
    </w:lvl>
  </w:abstractNum>
  <w:abstractNum w:abstractNumId="48" w15:restartNumberingAfterBreak="0">
    <w:nsid w:val="4F1D42FB"/>
    <w:multiLevelType w:val="multilevel"/>
    <w:tmpl w:val="BA7010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50EB0AC4"/>
    <w:multiLevelType w:val="hybridMultilevel"/>
    <w:tmpl w:val="5AA4C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44769A5"/>
    <w:multiLevelType w:val="hybridMultilevel"/>
    <w:tmpl w:val="CEF62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5A15389"/>
    <w:multiLevelType w:val="multilevel"/>
    <w:tmpl w:val="BECAC5F0"/>
    <w:numStyleLink w:val="Style3"/>
  </w:abstractNum>
  <w:abstractNum w:abstractNumId="52" w15:restartNumberingAfterBreak="0">
    <w:nsid w:val="57CB46CA"/>
    <w:multiLevelType w:val="multilevel"/>
    <w:tmpl w:val="0FCEBF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15:restartNumberingAfterBreak="0">
    <w:nsid w:val="58A16A1D"/>
    <w:multiLevelType w:val="hybridMultilevel"/>
    <w:tmpl w:val="3AE85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9461926"/>
    <w:multiLevelType w:val="hybridMultilevel"/>
    <w:tmpl w:val="00EA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B9403D4"/>
    <w:multiLevelType w:val="hybridMultilevel"/>
    <w:tmpl w:val="F838102A"/>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6" w15:restartNumberingAfterBreak="0">
    <w:nsid w:val="60C95C47"/>
    <w:multiLevelType w:val="multilevel"/>
    <w:tmpl w:val="D07CBF2C"/>
    <w:name w:val="JRQuestionListNum"/>
    <w:lvl w:ilvl="0">
      <w:start w:val="1"/>
      <w:numFmt w:val="none"/>
      <w:pStyle w:val="JRQuestionStart"/>
      <w:lvlText w:val=""/>
      <w:lvlJc w:val="left"/>
      <w:pPr>
        <w:tabs>
          <w:tab w:val="num" w:pos="2250"/>
        </w:tabs>
        <w:ind w:left="2970" w:hanging="720"/>
      </w:pPr>
      <w:rPr>
        <w:rFonts w:ascii="Times New Roman" w:hAnsi="Times New Roman" w:cs="Times New Roman"/>
        <w:b w:val="0"/>
        <w:bCs w:val="0"/>
        <w:i/>
        <w:iCs w:val="0"/>
        <w:caps w:val="0"/>
        <w:smallCaps w:val="0"/>
        <w:strike w:val="0"/>
        <w:dstrike w:val="0"/>
        <w:noProof w:val="0"/>
        <w:snapToGrid w:val="0"/>
        <w:vanish w:val="0"/>
        <w:color w:val="000000"/>
        <w:spacing w:val="0"/>
        <w:w w:val="0"/>
        <w:kern w:val="0"/>
        <w:position w:val="0"/>
        <w:sz w:val="22"/>
        <w:szCs w:val="22"/>
        <w:u w:val="none"/>
        <w:vertAlign w:val="baseline"/>
        <w:em w:val="none"/>
      </w:rPr>
    </w:lvl>
    <w:lvl w:ilvl="1">
      <w:start w:val="1"/>
      <w:numFmt w:val="decimal"/>
      <w:pStyle w:val="JRQuestion"/>
      <w:lvlText w:val="Question %2:"/>
      <w:lvlJc w:val="left"/>
      <w:pPr>
        <w:tabs>
          <w:tab w:val="num" w:pos="2250"/>
        </w:tabs>
        <w:ind w:left="2970" w:hanging="720"/>
      </w:pPr>
      <w:rPr>
        <w:i/>
      </w:rPr>
    </w:lvl>
    <w:lvl w:ilvl="2">
      <w:start w:val="1"/>
      <w:numFmt w:val="lowerRoman"/>
      <w:lvlText w:val="%3."/>
      <w:lvlJc w:val="right"/>
      <w:pPr>
        <w:tabs>
          <w:tab w:val="num" w:pos="2970"/>
        </w:tabs>
        <w:ind w:left="2970" w:hanging="180"/>
      </w:pPr>
    </w:lvl>
    <w:lvl w:ilvl="3">
      <w:start w:val="1"/>
      <w:numFmt w:val="decimal"/>
      <w:lvlText w:val="%4."/>
      <w:lvlJc w:val="left"/>
      <w:pPr>
        <w:tabs>
          <w:tab w:val="num" w:pos="3690"/>
        </w:tabs>
        <w:ind w:left="3690" w:hanging="360"/>
      </w:pPr>
    </w:lvl>
    <w:lvl w:ilvl="4" w:tentative="1">
      <w:start w:val="1"/>
      <w:numFmt w:val="lowerLetter"/>
      <w:lvlText w:val="%5."/>
      <w:lvlJc w:val="left"/>
      <w:pPr>
        <w:tabs>
          <w:tab w:val="num" w:pos="4410"/>
        </w:tabs>
        <w:ind w:left="4410" w:hanging="360"/>
      </w:pPr>
    </w:lvl>
    <w:lvl w:ilvl="5" w:tentative="1">
      <w:start w:val="1"/>
      <w:numFmt w:val="lowerRoman"/>
      <w:lvlText w:val="%6."/>
      <w:lvlJc w:val="right"/>
      <w:pPr>
        <w:tabs>
          <w:tab w:val="num" w:pos="5130"/>
        </w:tabs>
        <w:ind w:left="5130" w:hanging="180"/>
      </w:pPr>
    </w:lvl>
    <w:lvl w:ilvl="6" w:tentative="1">
      <w:start w:val="1"/>
      <w:numFmt w:val="decimal"/>
      <w:lvlText w:val="%7."/>
      <w:lvlJc w:val="left"/>
      <w:pPr>
        <w:tabs>
          <w:tab w:val="num" w:pos="5850"/>
        </w:tabs>
        <w:ind w:left="5850" w:hanging="360"/>
      </w:pPr>
    </w:lvl>
    <w:lvl w:ilvl="7" w:tentative="1">
      <w:start w:val="1"/>
      <w:numFmt w:val="lowerLetter"/>
      <w:lvlText w:val="%8."/>
      <w:lvlJc w:val="left"/>
      <w:pPr>
        <w:tabs>
          <w:tab w:val="num" w:pos="6570"/>
        </w:tabs>
        <w:ind w:left="6570" w:hanging="360"/>
      </w:pPr>
    </w:lvl>
    <w:lvl w:ilvl="8" w:tentative="1">
      <w:start w:val="1"/>
      <w:numFmt w:val="lowerRoman"/>
      <w:lvlText w:val="%9."/>
      <w:lvlJc w:val="right"/>
      <w:pPr>
        <w:tabs>
          <w:tab w:val="num" w:pos="7290"/>
        </w:tabs>
        <w:ind w:left="7290" w:hanging="180"/>
      </w:pPr>
    </w:lvl>
  </w:abstractNum>
  <w:abstractNum w:abstractNumId="57" w15:restartNumberingAfterBreak="0">
    <w:nsid w:val="622275E1"/>
    <w:multiLevelType w:val="multilevel"/>
    <w:tmpl w:val="66B4855A"/>
    <w:lvl w:ilvl="0">
      <w:start w:val="3"/>
      <w:numFmt w:val="decimal"/>
      <w:suff w:val="space"/>
      <w:lvlText w:val="Chapter %1"/>
      <w:lvlJc w:val="left"/>
      <w:pPr>
        <w:ind w:left="45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suff w:val="space"/>
      <w:lvlText w:val="Part %1.%2:"/>
      <w:lvlJc w:val="left"/>
      <w:pPr>
        <w:ind w:left="900" w:firstLine="0"/>
      </w:pPr>
      <w:rPr>
        <w:rFonts w:hint="default"/>
      </w:rPr>
    </w:lvl>
    <w:lvl w:ilvl="2">
      <w:start w:val="1"/>
      <w:numFmt w:val="none"/>
      <w:suff w:val="nothing"/>
      <w:lvlText w:val=""/>
      <w:lvlJc w:val="left"/>
      <w:pPr>
        <w:ind w:left="450" w:firstLine="0"/>
      </w:pPr>
      <w:rPr>
        <w:rFonts w:hint="default"/>
      </w:rPr>
    </w:lvl>
    <w:lvl w:ilvl="3">
      <w:start w:val="1"/>
      <w:numFmt w:val="none"/>
      <w:suff w:val="nothing"/>
      <w:lvlText w:val=""/>
      <w:lvlJc w:val="left"/>
      <w:pPr>
        <w:ind w:left="450" w:firstLine="0"/>
      </w:pPr>
      <w:rPr>
        <w:rFonts w:hint="default"/>
      </w:rPr>
    </w:lvl>
    <w:lvl w:ilvl="4">
      <w:start w:val="1"/>
      <w:numFmt w:val="none"/>
      <w:suff w:val="nothing"/>
      <w:lvlText w:val=""/>
      <w:lvlJc w:val="left"/>
      <w:pPr>
        <w:ind w:left="450" w:firstLine="0"/>
      </w:pPr>
      <w:rPr>
        <w:rFonts w:hint="default"/>
      </w:rPr>
    </w:lvl>
    <w:lvl w:ilvl="5">
      <w:start w:val="1"/>
      <w:numFmt w:val="none"/>
      <w:suff w:val="nothing"/>
      <w:lvlText w:val=""/>
      <w:lvlJc w:val="left"/>
      <w:pPr>
        <w:ind w:left="450" w:firstLine="0"/>
      </w:pPr>
      <w:rPr>
        <w:rFonts w:hint="default"/>
      </w:rPr>
    </w:lvl>
    <w:lvl w:ilvl="6">
      <w:start w:val="1"/>
      <w:numFmt w:val="none"/>
      <w:suff w:val="nothing"/>
      <w:lvlText w:val=""/>
      <w:lvlJc w:val="left"/>
      <w:pPr>
        <w:ind w:left="450" w:firstLine="0"/>
      </w:pPr>
      <w:rPr>
        <w:rFonts w:hint="default"/>
      </w:rPr>
    </w:lvl>
    <w:lvl w:ilvl="7">
      <w:start w:val="1"/>
      <w:numFmt w:val="none"/>
      <w:suff w:val="nothing"/>
      <w:lvlText w:val=""/>
      <w:lvlJc w:val="left"/>
      <w:pPr>
        <w:ind w:left="450" w:firstLine="0"/>
      </w:pPr>
      <w:rPr>
        <w:rFonts w:hint="default"/>
      </w:rPr>
    </w:lvl>
    <w:lvl w:ilvl="8">
      <w:start w:val="1"/>
      <w:numFmt w:val="none"/>
      <w:suff w:val="nothing"/>
      <w:lvlText w:val=""/>
      <w:lvlJc w:val="left"/>
      <w:pPr>
        <w:ind w:left="450" w:firstLine="0"/>
      </w:pPr>
      <w:rPr>
        <w:rFonts w:hint="default"/>
      </w:rPr>
    </w:lvl>
  </w:abstractNum>
  <w:abstractNum w:abstractNumId="58" w15:restartNumberingAfterBreak="0">
    <w:nsid w:val="62DC6B68"/>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63F170C3"/>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0" w15:restartNumberingAfterBreak="0">
    <w:nsid w:val="64683276"/>
    <w:multiLevelType w:val="hybridMultilevel"/>
    <w:tmpl w:val="33A0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6E6611A"/>
    <w:multiLevelType w:val="hybridMultilevel"/>
    <w:tmpl w:val="DEE6CCFE"/>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68DE64C4"/>
    <w:multiLevelType w:val="hybridMultilevel"/>
    <w:tmpl w:val="DA9ADA7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63" w15:restartNumberingAfterBreak="0">
    <w:nsid w:val="695F226C"/>
    <w:multiLevelType w:val="hybridMultilevel"/>
    <w:tmpl w:val="9148F0CE"/>
    <w:name w:val="JRQuestionListNum3"/>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AE21CFD"/>
    <w:multiLevelType w:val="hybridMultilevel"/>
    <w:tmpl w:val="7DF462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5" w15:restartNumberingAfterBreak="0">
    <w:nsid w:val="6F1C65F7"/>
    <w:multiLevelType w:val="hybridMultilevel"/>
    <w:tmpl w:val="03844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FF44603"/>
    <w:multiLevelType w:val="hybridMultilevel"/>
    <w:tmpl w:val="B1C8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EA1924"/>
    <w:multiLevelType w:val="hybridMultilevel"/>
    <w:tmpl w:val="710A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086CAF"/>
    <w:multiLevelType w:val="multilevel"/>
    <w:tmpl w:val="7998433A"/>
    <w:styleLink w:val="Style2"/>
    <w:lvl w:ilvl="0">
      <w:start w:val="1"/>
      <w:numFmt w:val="decimal"/>
      <w:suff w:val="space"/>
      <w:lvlText w:val="Chapter %1"/>
      <w:lvlJc w:val="left"/>
      <w:pPr>
        <w:ind w:left="450" w:firstLine="0"/>
      </w:pPr>
      <w:rPr>
        <w:rFonts w:hint="default"/>
        <w:b/>
        <w:i w:val="0"/>
      </w:rPr>
    </w:lvl>
    <w:lvl w:ilvl="1">
      <w:start w:val="1"/>
      <w:numFmt w:val="decimal"/>
      <w:suff w:val="space"/>
      <w:lvlText w:val="Part %1.%2:"/>
      <w:lvlJc w:val="left"/>
      <w:pPr>
        <w:ind w:left="900" w:firstLine="0"/>
      </w:pPr>
      <w:rPr>
        <w:rFonts w:hint="default"/>
      </w:rPr>
    </w:lvl>
    <w:lvl w:ilvl="2">
      <w:start w:val="1"/>
      <w:numFmt w:val="none"/>
      <w:suff w:val="nothing"/>
      <w:lvlText w:val=""/>
      <w:lvlJc w:val="left"/>
      <w:pPr>
        <w:ind w:left="450" w:firstLine="0"/>
      </w:pPr>
      <w:rPr>
        <w:rFonts w:hint="default"/>
      </w:rPr>
    </w:lvl>
    <w:lvl w:ilvl="3">
      <w:start w:val="1"/>
      <w:numFmt w:val="none"/>
      <w:suff w:val="nothing"/>
      <w:lvlText w:val=""/>
      <w:lvlJc w:val="left"/>
      <w:pPr>
        <w:ind w:left="450" w:firstLine="0"/>
      </w:pPr>
      <w:rPr>
        <w:rFonts w:hint="default"/>
      </w:rPr>
    </w:lvl>
    <w:lvl w:ilvl="4">
      <w:start w:val="1"/>
      <w:numFmt w:val="none"/>
      <w:suff w:val="nothing"/>
      <w:lvlText w:val=""/>
      <w:lvlJc w:val="left"/>
      <w:pPr>
        <w:ind w:left="450" w:firstLine="0"/>
      </w:pPr>
      <w:rPr>
        <w:rFonts w:hint="default"/>
      </w:rPr>
    </w:lvl>
    <w:lvl w:ilvl="5">
      <w:start w:val="1"/>
      <w:numFmt w:val="none"/>
      <w:suff w:val="nothing"/>
      <w:lvlText w:val=""/>
      <w:lvlJc w:val="left"/>
      <w:pPr>
        <w:ind w:left="450" w:firstLine="0"/>
      </w:pPr>
      <w:rPr>
        <w:rFonts w:hint="default"/>
      </w:rPr>
    </w:lvl>
    <w:lvl w:ilvl="6">
      <w:start w:val="1"/>
      <w:numFmt w:val="none"/>
      <w:suff w:val="nothing"/>
      <w:lvlText w:val=""/>
      <w:lvlJc w:val="left"/>
      <w:pPr>
        <w:ind w:left="450" w:firstLine="0"/>
      </w:pPr>
      <w:rPr>
        <w:rFonts w:hint="default"/>
      </w:rPr>
    </w:lvl>
    <w:lvl w:ilvl="7">
      <w:start w:val="1"/>
      <w:numFmt w:val="none"/>
      <w:suff w:val="nothing"/>
      <w:lvlText w:val=""/>
      <w:lvlJc w:val="left"/>
      <w:pPr>
        <w:ind w:left="450" w:firstLine="0"/>
      </w:pPr>
      <w:rPr>
        <w:rFonts w:hint="default"/>
      </w:rPr>
    </w:lvl>
    <w:lvl w:ilvl="8">
      <w:start w:val="1"/>
      <w:numFmt w:val="none"/>
      <w:suff w:val="nothing"/>
      <w:lvlText w:val=""/>
      <w:lvlJc w:val="left"/>
      <w:pPr>
        <w:ind w:left="450" w:firstLine="0"/>
      </w:pPr>
      <w:rPr>
        <w:rFonts w:hint="default"/>
      </w:rPr>
    </w:lvl>
  </w:abstractNum>
  <w:abstractNum w:abstractNumId="69" w15:restartNumberingAfterBreak="0">
    <w:nsid w:val="72903DDE"/>
    <w:multiLevelType w:val="hybridMultilevel"/>
    <w:tmpl w:val="5A12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C22EF4"/>
    <w:multiLevelType w:val="hybridMultilevel"/>
    <w:tmpl w:val="0260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4441AC8"/>
    <w:multiLevelType w:val="hybridMultilevel"/>
    <w:tmpl w:val="4DD4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5CB47DE"/>
    <w:multiLevelType w:val="hybridMultilevel"/>
    <w:tmpl w:val="83B6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5D001F4"/>
    <w:multiLevelType w:val="hybridMultilevel"/>
    <w:tmpl w:val="3FFE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462477"/>
    <w:multiLevelType w:val="multilevel"/>
    <w:tmpl w:val="3D6E0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1A3C2D"/>
    <w:multiLevelType w:val="hybridMultilevel"/>
    <w:tmpl w:val="79A2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810936"/>
    <w:multiLevelType w:val="hybridMultilevel"/>
    <w:tmpl w:val="3782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67E3B"/>
    <w:multiLevelType w:val="hybridMultilevel"/>
    <w:tmpl w:val="6D1411FC"/>
    <w:lvl w:ilvl="0" w:tplc="FFFFFFFF">
      <w:start w:val="1"/>
      <w:numFmt w:val="bullet"/>
      <w:pStyle w:val="Listaconvietas"/>
      <w:lvlText w:val=""/>
      <w:lvlJc w:val="left"/>
      <w:pPr>
        <w:tabs>
          <w:tab w:val="num" w:pos="1060"/>
        </w:tabs>
        <w:ind w:left="1060" w:hanging="360"/>
      </w:pPr>
      <w:rPr>
        <w:rFonts w:ascii="Symbol" w:hAnsi="Symbol" w:hint="default"/>
      </w:rPr>
    </w:lvl>
    <w:lvl w:ilvl="1" w:tplc="FFFFFFFF">
      <w:start w:val="1"/>
      <w:numFmt w:val="bullet"/>
      <w:lvlText w:val="o"/>
      <w:lvlJc w:val="left"/>
      <w:pPr>
        <w:tabs>
          <w:tab w:val="num" w:pos="2500"/>
        </w:tabs>
        <w:ind w:left="2500" w:hanging="360"/>
      </w:pPr>
      <w:rPr>
        <w:rFonts w:ascii="Courier New" w:hAnsi="Courier New" w:hint="default"/>
      </w:rPr>
    </w:lvl>
    <w:lvl w:ilvl="2" w:tplc="FFFFFFFF" w:tentative="1">
      <w:start w:val="1"/>
      <w:numFmt w:val="bullet"/>
      <w:lvlText w:val=""/>
      <w:lvlJc w:val="left"/>
      <w:pPr>
        <w:tabs>
          <w:tab w:val="num" w:pos="3220"/>
        </w:tabs>
        <w:ind w:left="3220" w:hanging="360"/>
      </w:pPr>
      <w:rPr>
        <w:rFonts w:ascii="Wingdings" w:hAnsi="Wingdings" w:hint="default"/>
      </w:rPr>
    </w:lvl>
    <w:lvl w:ilvl="3" w:tplc="FFFFFFFF" w:tentative="1">
      <w:start w:val="1"/>
      <w:numFmt w:val="bullet"/>
      <w:lvlText w:val=""/>
      <w:lvlJc w:val="left"/>
      <w:pPr>
        <w:tabs>
          <w:tab w:val="num" w:pos="3940"/>
        </w:tabs>
        <w:ind w:left="3940" w:hanging="360"/>
      </w:pPr>
      <w:rPr>
        <w:rFonts w:ascii="Symbol" w:hAnsi="Symbol" w:hint="default"/>
      </w:rPr>
    </w:lvl>
    <w:lvl w:ilvl="4" w:tplc="FFFFFFFF" w:tentative="1">
      <w:start w:val="1"/>
      <w:numFmt w:val="bullet"/>
      <w:lvlText w:val="o"/>
      <w:lvlJc w:val="left"/>
      <w:pPr>
        <w:tabs>
          <w:tab w:val="num" w:pos="4660"/>
        </w:tabs>
        <w:ind w:left="4660" w:hanging="360"/>
      </w:pPr>
      <w:rPr>
        <w:rFonts w:ascii="Courier New" w:hAnsi="Courier New" w:hint="default"/>
      </w:rPr>
    </w:lvl>
    <w:lvl w:ilvl="5" w:tplc="FFFFFFFF" w:tentative="1">
      <w:start w:val="1"/>
      <w:numFmt w:val="bullet"/>
      <w:lvlText w:val=""/>
      <w:lvlJc w:val="left"/>
      <w:pPr>
        <w:tabs>
          <w:tab w:val="num" w:pos="5380"/>
        </w:tabs>
        <w:ind w:left="5380" w:hanging="360"/>
      </w:pPr>
      <w:rPr>
        <w:rFonts w:ascii="Wingdings" w:hAnsi="Wingdings" w:hint="default"/>
      </w:rPr>
    </w:lvl>
    <w:lvl w:ilvl="6" w:tplc="FFFFFFFF" w:tentative="1">
      <w:start w:val="1"/>
      <w:numFmt w:val="bullet"/>
      <w:lvlText w:val=""/>
      <w:lvlJc w:val="left"/>
      <w:pPr>
        <w:tabs>
          <w:tab w:val="num" w:pos="6100"/>
        </w:tabs>
        <w:ind w:left="6100" w:hanging="360"/>
      </w:pPr>
      <w:rPr>
        <w:rFonts w:ascii="Symbol" w:hAnsi="Symbol" w:hint="default"/>
      </w:rPr>
    </w:lvl>
    <w:lvl w:ilvl="7" w:tplc="FFFFFFFF" w:tentative="1">
      <w:start w:val="1"/>
      <w:numFmt w:val="bullet"/>
      <w:lvlText w:val="o"/>
      <w:lvlJc w:val="left"/>
      <w:pPr>
        <w:tabs>
          <w:tab w:val="num" w:pos="6820"/>
        </w:tabs>
        <w:ind w:left="6820" w:hanging="360"/>
      </w:pPr>
      <w:rPr>
        <w:rFonts w:ascii="Courier New" w:hAnsi="Courier New" w:hint="default"/>
      </w:rPr>
    </w:lvl>
    <w:lvl w:ilvl="8" w:tplc="FFFFFFFF" w:tentative="1">
      <w:start w:val="1"/>
      <w:numFmt w:val="bullet"/>
      <w:lvlText w:val=""/>
      <w:lvlJc w:val="left"/>
      <w:pPr>
        <w:tabs>
          <w:tab w:val="num" w:pos="7540"/>
        </w:tabs>
        <w:ind w:left="7540" w:hanging="360"/>
      </w:pPr>
      <w:rPr>
        <w:rFonts w:ascii="Wingdings" w:hAnsi="Wingdings" w:hint="default"/>
      </w:rPr>
    </w:lvl>
  </w:abstractNum>
  <w:abstractNum w:abstractNumId="78" w15:restartNumberingAfterBreak="0">
    <w:nsid w:val="7EDC03B5"/>
    <w:multiLevelType w:val="hybridMultilevel"/>
    <w:tmpl w:val="E138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56"/>
  </w:num>
  <w:num w:numId="3">
    <w:abstractNumId w:val="26"/>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2"/>
  </w:num>
  <w:num w:numId="6">
    <w:abstractNumId w:val="65"/>
  </w:num>
  <w:num w:numId="7">
    <w:abstractNumId w:val="3"/>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2"/>
  </w:num>
  <w:num w:numId="12">
    <w:abstractNumId w:val="20"/>
  </w:num>
  <w:num w:numId="13">
    <w:abstractNumId w:val="1"/>
  </w:num>
  <w:num w:numId="14">
    <w:abstractNumId w:val="0"/>
  </w:num>
  <w:num w:numId="15">
    <w:abstractNumId w:val="47"/>
  </w:num>
  <w:num w:numId="16">
    <w:abstractNumId w:val="33"/>
  </w:num>
  <w:num w:numId="17">
    <w:abstractNumId w:val="77"/>
  </w:num>
  <w:num w:numId="18">
    <w:abstractNumId w:val="68"/>
  </w:num>
  <w:num w:numId="19">
    <w:abstractNumId w:val="35"/>
  </w:num>
  <w:num w:numId="20">
    <w:abstractNumId w:val="56"/>
    <w:lvlOverride w:ilvl="0">
      <w:startOverride w:val="1"/>
    </w:lvlOverride>
  </w:num>
  <w:num w:numId="21">
    <w:abstractNumId w:val="8"/>
  </w:num>
  <w:num w:numId="22">
    <w:abstractNumId w:val="30"/>
  </w:num>
  <w:num w:numId="23">
    <w:abstractNumId w:val="21"/>
  </w:num>
  <w:num w:numId="24">
    <w:abstractNumId w:val="70"/>
  </w:num>
  <w:num w:numId="25">
    <w:abstractNumId w:val="60"/>
  </w:num>
  <w:num w:numId="26">
    <w:abstractNumId w:val="32"/>
  </w:num>
  <w:num w:numId="27">
    <w:abstractNumId w:val="50"/>
  </w:num>
  <w:num w:numId="28">
    <w:abstractNumId w:val="37"/>
  </w:num>
  <w:num w:numId="29">
    <w:abstractNumId w:val="17"/>
  </w:num>
  <w:num w:numId="30">
    <w:abstractNumId w:val="73"/>
  </w:num>
  <w:num w:numId="31">
    <w:abstractNumId w:val="66"/>
  </w:num>
  <w:num w:numId="32">
    <w:abstractNumId w:val="13"/>
  </w:num>
  <w:num w:numId="33">
    <w:abstractNumId w:val="62"/>
  </w:num>
  <w:num w:numId="34">
    <w:abstractNumId w:val="31"/>
  </w:num>
  <w:num w:numId="35">
    <w:abstractNumId w:val="76"/>
  </w:num>
  <w:num w:numId="36">
    <w:abstractNumId w:val="29"/>
  </w:num>
  <w:num w:numId="37">
    <w:abstractNumId w:val="53"/>
  </w:num>
  <w:num w:numId="38">
    <w:abstractNumId w:val="71"/>
  </w:num>
  <w:num w:numId="39">
    <w:abstractNumId w:val="14"/>
  </w:num>
  <w:num w:numId="40">
    <w:abstractNumId w:val="49"/>
  </w:num>
  <w:num w:numId="41">
    <w:abstractNumId w:val="75"/>
  </w:num>
  <w:num w:numId="42">
    <w:abstractNumId w:val="78"/>
  </w:num>
  <w:num w:numId="43">
    <w:abstractNumId w:val="25"/>
  </w:num>
  <w:num w:numId="44">
    <w:abstractNumId w:val="40"/>
  </w:num>
  <w:num w:numId="4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9"/>
  </w:num>
  <w:num w:numId="48">
    <w:abstractNumId w:val="43"/>
  </w:num>
  <w:num w:numId="49">
    <w:abstractNumId w:val="52"/>
  </w:num>
  <w:num w:numId="50">
    <w:abstractNumId w:val="19"/>
  </w:num>
  <w:num w:numId="51">
    <w:abstractNumId w:val="24"/>
  </w:num>
  <w:num w:numId="52">
    <w:abstractNumId w:val="48"/>
  </w:num>
  <w:num w:numId="53">
    <w:abstractNumId w:val="45"/>
  </w:num>
  <w:num w:numId="54">
    <w:abstractNumId w:val="34"/>
  </w:num>
  <w:num w:numId="55">
    <w:abstractNumId w:val="41"/>
  </w:num>
  <w:num w:numId="56">
    <w:abstractNumId w:val="18"/>
  </w:num>
  <w:num w:numId="57">
    <w:abstractNumId w:val="11"/>
  </w:num>
  <w:num w:numId="58">
    <w:abstractNumId w:val="28"/>
  </w:num>
  <w:num w:numId="59">
    <w:abstractNumId w:val="5"/>
  </w:num>
  <w:num w:numId="60">
    <w:abstractNumId w:val="10"/>
  </w:num>
  <w:num w:numId="61">
    <w:abstractNumId w:val="56"/>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3"/>
  </w:num>
  <w:num w:numId="63">
    <w:abstractNumId w:val="23"/>
  </w:num>
  <w:num w:numId="64">
    <w:abstractNumId w:val="51"/>
    <w:lvlOverride w:ilvl="0">
      <w:lvl w:ilvl="0">
        <w:start w:val="3"/>
        <w:numFmt w:val="decimal"/>
        <w:lvlText w:val="%1."/>
        <w:lvlJc w:val="left"/>
        <w:pPr>
          <w:ind w:left="810" w:hanging="360"/>
        </w:pPr>
        <w:rPr>
          <w:rFonts w:hint="default"/>
        </w:rPr>
      </w:lvl>
    </w:lvlOverride>
    <w:lvlOverride w:ilvl="1">
      <w:lvl w:ilvl="1">
        <w:start w:val="1"/>
        <w:numFmt w:val="lowerLetter"/>
        <w:lvlText w:val="%2."/>
        <w:lvlJc w:val="left"/>
        <w:pPr>
          <w:ind w:left="1530" w:hanging="360"/>
        </w:pPr>
        <w:rPr>
          <w:rFonts w:hint="default"/>
        </w:rPr>
      </w:lvl>
    </w:lvlOverride>
    <w:lvlOverride w:ilvl="2">
      <w:lvl w:ilvl="2">
        <w:start w:val="1"/>
        <w:numFmt w:val="lowerRoman"/>
        <w:lvlText w:val="%3."/>
        <w:lvlJc w:val="right"/>
        <w:pPr>
          <w:ind w:left="2250" w:hanging="180"/>
        </w:pPr>
        <w:rPr>
          <w:rFonts w:hint="default"/>
        </w:rPr>
      </w:lvl>
    </w:lvlOverride>
    <w:lvlOverride w:ilvl="3">
      <w:lvl w:ilvl="3">
        <w:start w:val="1"/>
        <w:numFmt w:val="decimal"/>
        <w:lvlText w:val="%4."/>
        <w:lvlJc w:val="left"/>
        <w:pPr>
          <w:ind w:left="2970" w:hanging="360"/>
        </w:pPr>
        <w:rPr>
          <w:rFonts w:hint="default"/>
        </w:rPr>
      </w:lvl>
    </w:lvlOverride>
    <w:lvlOverride w:ilvl="4">
      <w:lvl w:ilvl="4">
        <w:start w:val="1"/>
        <w:numFmt w:val="lowerLetter"/>
        <w:lvlText w:val="%5."/>
        <w:lvlJc w:val="left"/>
        <w:pPr>
          <w:ind w:left="3690" w:hanging="360"/>
        </w:pPr>
        <w:rPr>
          <w:rFonts w:hint="default"/>
        </w:rPr>
      </w:lvl>
    </w:lvlOverride>
    <w:lvlOverride w:ilvl="5">
      <w:lvl w:ilvl="5">
        <w:start w:val="1"/>
        <w:numFmt w:val="lowerRoman"/>
        <w:lvlText w:val="%6."/>
        <w:lvlJc w:val="right"/>
        <w:pPr>
          <w:ind w:left="4410" w:hanging="180"/>
        </w:pPr>
        <w:rPr>
          <w:rFonts w:hint="default"/>
        </w:rPr>
      </w:lvl>
    </w:lvlOverride>
    <w:lvlOverride w:ilvl="6">
      <w:lvl w:ilvl="6">
        <w:start w:val="1"/>
        <w:numFmt w:val="decimal"/>
        <w:lvlText w:val="%7."/>
        <w:lvlJc w:val="left"/>
        <w:pPr>
          <w:ind w:left="5130" w:hanging="360"/>
        </w:pPr>
        <w:rPr>
          <w:rFonts w:hint="default"/>
        </w:rPr>
      </w:lvl>
    </w:lvlOverride>
    <w:lvlOverride w:ilvl="7">
      <w:lvl w:ilvl="7">
        <w:start w:val="1"/>
        <w:numFmt w:val="lowerLetter"/>
        <w:lvlText w:val="%8."/>
        <w:lvlJc w:val="left"/>
        <w:pPr>
          <w:ind w:left="5850" w:hanging="360"/>
        </w:pPr>
        <w:rPr>
          <w:rFonts w:hint="default"/>
        </w:rPr>
      </w:lvl>
    </w:lvlOverride>
    <w:lvlOverride w:ilvl="8">
      <w:lvl w:ilvl="8">
        <w:start w:val="1"/>
        <w:numFmt w:val="lowerRoman"/>
        <w:lvlText w:val="%9."/>
        <w:lvlJc w:val="right"/>
        <w:pPr>
          <w:ind w:left="6570" w:hanging="180"/>
        </w:pPr>
        <w:rPr>
          <w:rFonts w:hint="default"/>
        </w:rPr>
      </w:lvl>
    </w:lvlOverride>
  </w:num>
  <w:num w:numId="65">
    <w:abstractNumId w:val="57"/>
  </w:num>
  <w:num w:numId="66">
    <w:abstractNumId w:val="4"/>
  </w:num>
  <w:num w:numId="67">
    <w:abstractNumId w:val="15"/>
  </w:num>
  <w:num w:numId="68">
    <w:abstractNumId w:val="56"/>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2"/>
  </w:num>
  <w:num w:numId="70">
    <w:abstractNumId w:val="39"/>
  </w:num>
  <w:num w:numId="71">
    <w:abstractNumId w:val="12"/>
  </w:num>
  <w:num w:numId="72">
    <w:abstractNumId w:val="54"/>
  </w:num>
  <w:num w:numId="73">
    <w:abstractNumId w:val="46"/>
  </w:num>
  <w:num w:numId="74">
    <w:abstractNumId w:val="26"/>
    <w:lvlOverride w:ilvl="0">
      <w:startOverride w:val="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1"/>
  </w:num>
  <w:num w:numId="76">
    <w:abstractNumId w:val="55"/>
  </w:num>
  <w:num w:numId="77">
    <w:abstractNumId w:val="44"/>
  </w:num>
  <w:num w:numId="78">
    <w:abstractNumId w:val="64"/>
  </w:num>
  <w:num w:numId="79">
    <w:abstractNumId w:val="2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7"/>
  </w:num>
  <w:num w:numId="81">
    <w:abstractNumId w:val="56"/>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6"/>
    <w:lvlOverride w:ilvl="0">
      <w:startOverride w:val="2"/>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9"/>
  </w:num>
  <w:num w:numId="85">
    <w:abstractNumId w:val="56"/>
    <w:lvlOverride w:ilvl="0">
      <w:startOverride w:val="2"/>
    </w:lvlOverride>
    <w:lvlOverride w:ilvl="1">
      <w:startOverride w:val="1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6"/>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
  </w:num>
  <w:num w:numId="89">
    <w:abstractNumId w:val="7"/>
  </w:num>
  <w:num w:numId="90">
    <w:abstractNumId w:val="6"/>
  </w:num>
  <w:num w:numId="91">
    <w:abstractNumId w:val="27"/>
  </w:num>
  <w:num w:numId="92">
    <w:abstractNumId w:val="74"/>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93">
    <w:abstractNumId w:val="16"/>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stgrado">
    <w15:presenceInfo w15:providerId="None" w15:userId="Postgrado"/>
  </w15:person>
  <w15:person w15:author="Marcelo Gallegos">
    <w15:presenceInfo w15:providerId="None" w15:userId="Marcelo Galleg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linkStyles/>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F4"/>
    <w:rsid w:val="00000D0D"/>
    <w:rsid w:val="00005CC8"/>
    <w:rsid w:val="00022600"/>
    <w:rsid w:val="000270C2"/>
    <w:rsid w:val="00027256"/>
    <w:rsid w:val="00030ECF"/>
    <w:rsid w:val="00052CDF"/>
    <w:rsid w:val="00053764"/>
    <w:rsid w:val="00057A5B"/>
    <w:rsid w:val="000677C3"/>
    <w:rsid w:val="00095E6E"/>
    <w:rsid w:val="000A2836"/>
    <w:rsid w:val="000A2898"/>
    <w:rsid w:val="000A3555"/>
    <w:rsid w:val="000A5EC4"/>
    <w:rsid w:val="000A6C8C"/>
    <w:rsid w:val="000B28F4"/>
    <w:rsid w:val="000B5966"/>
    <w:rsid w:val="000E1224"/>
    <w:rsid w:val="000E1766"/>
    <w:rsid w:val="000E40F7"/>
    <w:rsid w:val="000E753A"/>
    <w:rsid w:val="000F5BA5"/>
    <w:rsid w:val="0010369D"/>
    <w:rsid w:val="00107929"/>
    <w:rsid w:val="00116026"/>
    <w:rsid w:val="00125FFF"/>
    <w:rsid w:val="001266D6"/>
    <w:rsid w:val="0014670C"/>
    <w:rsid w:val="0014749C"/>
    <w:rsid w:val="00150D79"/>
    <w:rsid w:val="001549B7"/>
    <w:rsid w:val="00154B60"/>
    <w:rsid w:val="001574E2"/>
    <w:rsid w:val="00162942"/>
    <w:rsid w:val="00162C4F"/>
    <w:rsid w:val="001720C6"/>
    <w:rsid w:val="00185381"/>
    <w:rsid w:val="001A1F78"/>
    <w:rsid w:val="001A6612"/>
    <w:rsid w:val="001A7173"/>
    <w:rsid w:val="001B29B9"/>
    <w:rsid w:val="001C4BA1"/>
    <w:rsid w:val="001D0F40"/>
    <w:rsid w:val="001D44F1"/>
    <w:rsid w:val="001D4B01"/>
    <w:rsid w:val="001E0F85"/>
    <w:rsid w:val="001F0B6C"/>
    <w:rsid w:val="001F21CC"/>
    <w:rsid w:val="001F7C8F"/>
    <w:rsid w:val="0020417B"/>
    <w:rsid w:val="002042F5"/>
    <w:rsid w:val="002058F7"/>
    <w:rsid w:val="002242E7"/>
    <w:rsid w:val="00234C6F"/>
    <w:rsid w:val="00236AF3"/>
    <w:rsid w:val="00242FF4"/>
    <w:rsid w:val="002508C0"/>
    <w:rsid w:val="00251C24"/>
    <w:rsid w:val="00262989"/>
    <w:rsid w:val="00265DA8"/>
    <w:rsid w:val="00270628"/>
    <w:rsid w:val="0027432D"/>
    <w:rsid w:val="002769BC"/>
    <w:rsid w:val="00276D0F"/>
    <w:rsid w:val="00284D09"/>
    <w:rsid w:val="00291145"/>
    <w:rsid w:val="00291FF4"/>
    <w:rsid w:val="0029258A"/>
    <w:rsid w:val="002A0AB9"/>
    <w:rsid w:val="002A1731"/>
    <w:rsid w:val="002C51AB"/>
    <w:rsid w:val="002D4EF7"/>
    <w:rsid w:val="002D4FF7"/>
    <w:rsid w:val="003003AD"/>
    <w:rsid w:val="0030264C"/>
    <w:rsid w:val="003033F6"/>
    <w:rsid w:val="00304FA6"/>
    <w:rsid w:val="00316118"/>
    <w:rsid w:val="003165B2"/>
    <w:rsid w:val="0032019B"/>
    <w:rsid w:val="00325138"/>
    <w:rsid w:val="0033570C"/>
    <w:rsid w:val="00347888"/>
    <w:rsid w:val="003506F7"/>
    <w:rsid w:val="00365161"/>
    <w:rsid w:val="00367853"/>
    <w:rsid w:val="003703EF"/>
    <w:rsid w:val="00381FC4"/>
    <w:rsid w:val="00384435"/>
    <w:rsid w:val="003A3890"/>
    <w:rsid w:val="003B3387"/>
    <w:rsid w:val="003C0879"/>
    <w:rsid w:val="003C0920"/>
    <w:rsid w:val="003C5BB1"/>
    <w:rsid w:val="003D231F"/>
    <w:rsid w:val="003D29B9"/>
    <w:rsid w:val="003D6679"/>
    <w:rsid w:val="003D71F7"/>
    <w:rsid w:val="003E2583"/>
    <w:rsid w:val="003F6F18"/>
    <w:rsid w:val="00401D24"/>
    <w:rsid w:val="00403C16"/>
    <w:rsid w:val="00406E9F"/>
    <w:rsid w:val="00411902"/>
    <w:rsid w:val="00426358"/>
    <w:rsid w:val="0043035C"/>
    <w:rsid w:val="00431305"/>
    <w:rsid w:val="00440421"/>
    <w:rsid w:val="00455DF6"/>
    <w:rsid w:val="00456E97"/>
    <w:rsid w:val="00463E57"/>
    <w:rsid w:val="0047580C"/>
    <w:rsid w:val="004840AD"/>
    <w:rsid w:val="0048555E"/>
    <w:rsid w:val="004A05D1"/>
    <w:rsid w:val="004B1003"/>
    <w:rsid w:val="004B3D60"/>
    <w:rsid w:val="004B3DCF"/>
    <w:rsid w:val="004B4921"/>
    <w:rsid w:val="004C3BCD"/>
    <w:rsid w:val="004C60FF"/>
    <w:rsid w:val="004C63E2"/>
    <w:rsid w:val="004D1BC8"/>
    <w:rsid w:val="004D3ED0"/>
    <w:rsid w:val="004D569F"/>
    <w:rsid w:val="004D6D73"/>
    <w:rsid w:val="004D76F3"/>
    <w:rsid w:val="004E3C86"/>
    <w:rsid w:val="004E766C"/>
    <w:rsid w:val="004F176C"/>
    <w:rsid w:val="00502FC7"/>
    <w:rsid w:val="0050449B"/>
    <w:rsid w:val="0050771C"/>
    <w:rsid w:val="0051105E"/>
    <w:rsid w:val="0051285E"/>
    <w:rsid w:val="00516E1C"/>
    <w:rsid w:val="0054544F"/>
    <w:rsid w:val="00545A3E"/>
    <w:rsid w:val="00545D9C"/>
    <w:rsid w:val="005471D8"/>
    <w:rsid w:val="00551343"/>
    <w:rsid w:val="005513DE"/>
    <w:rsid w:val="00555D2C"/>
    <w:rsid w:val="005652C8"/>
    <w:rsid w:val="00566DF8"/>
    <w:rsid w:val="005864C7"/>
    <w:rsid w:val="005914AC"/>
    <w:rsid w:val="005A1744"/>
    <w:rsid w:val="005A324D"/>
    <w:rsid w:val="005A3E02"/>
    <w:rsid w:val="005A6DAC"/>
    <w:rsid w:val="005B69EC"/>
    <w:rsid w:val="005B6F36"/>
    <w:rsid w:val="005B709F"/>
    <w:rsid w:val="005D32DE"/>
    <w:rsid w:val="005E1FA1"/>
    <w:rsid w:val="005F24D8"/>
    <w:rsid w:val="005F65CD"/>
    <w:rsid w:val="00600441"/>
    <w:rsid w:val="00601E0A"/>
    <w:rsid w:val="00602E2C"/>
    <w:rsid w:val="0060493C"/>
    <w:rsid w:val="00613252"/>
    <w:rsid w:val="00616B35"/>
    <w:rsid w:val="00620FC0"/>
    <w:rsid w:val="006228AB"/>
    <w:rsid w:val="00633718"/>
    <w:rsid w:val="006348B6"/>
    <w:rsid w:val="00634AB9"/>
    <w:rsid w:val="00644734"/>
    <w:rsid w:val="00644E48"/>
    <w:rsid w:val="006461F3"/>
    <w:rsid w:val="00661A66"/>
    <w:rsid w:val="00664C59"/>
    <w:rsid w:val="006678B0"/>
    <w:rsid w:val="006752AC"/>
    <w:rsid w:val="0068508B"/>
    <w:rsid w:val="006879B9"/>
    <w:rsid w:val="0069037A"/>
    <w:rsid w:val="00692FC9"/>
    <w:rsid w:val="006947A6"/>
    <w:rsid w:val="00696F72"/>
    <w:rsid w:val="006B19D7"/>
    <w:rsid w:val="006B39E9"/>
    <w:rsid w:val="006B7BEA"/>
    <w:rsid w:val="006D4436"/>
    <w:rsid w:val="006D7DFC"/>
    <w:rsid w:val="006E156A"/>
    <w:rsid w:val="006E610C"/>
    <w:rsid w:val="006F4006"/>
    <w:rsid w:val="006F48AC"/>
    <w:rsid w:val="0070002B"/>
    <w:rsid w:val="0070031A"/>
    <w:rsid w:val="00714D18"/>
    <w:rsid w:val="007266D4"/>
    <w:rsid w:val="007431E4"/>
    <w:rsid w:val="00744FA5"/>
    <w:rsid w:val="00744FD5"/>
    <w:rsid w:val="0076400E"/>
    <w:rsid w:val="00767F3E"/>
    <w:rsid w:val="00775418"/>
    <w:rsid w:val="007B5300"/>
    <w:rsid w:val="007B6422"/>
    <w:rsid w:val="007C306E"/>
    <w:rsid w:val="007C5B56"/>
    <w:rsid w:val="007D239B"/>
    <w:rsid w:val="007F0783"/>
    <w:rsid w:val="007F39D7"/>
    <w:rsid w:val="007F7DAF"/>
    <w:rsid w:val="00800BAF"/>
    <w:rsid w:val="0080322B"/>
    <w:rsid w:val="00817371"/>
    <w:rsid w:val="008273A2"/>
    <w:rsid w:val="00830553"/>
    <w:rsid w:val="00832030"/>
    <w:rsid w:val="00853E2D"/>
    <w:rsid w:val="008557E2"/>
    <w:rsid w:val="008638C3"/>
    <w:rsid w:val="00870CFB"/>
    <w:rsid w:val="0087113B"/>
    <w:rsid w:val="008823AB"/>
    <w:rsid w:val="0089040E"/>
    <w:rsid w:val="008A19B4"/>
    <w:rsid w:val="008B1673"/>
    <w:rsid w:val="008B3CCF"/>
    <w:rsid w:val="008D2555"/>
    <w:rsid w:val="008E79A6"/>
    <w:rsid w:val="009020F0"/>
    <w:rsid w:val="009060A4"/>
    <w:rsid w:val="00907ED5"/>
    <w:rsid w:val="00930900"/>
    <w:rsid w:val="00931105"/>
    <w:rsid w:val="00955F4E"/>
    <w:rsid w:val="00974E89"/>
    <w:rsid w:val="009A2BC9"/>
    <w:rsid w:val="009A567C"/>
    <w:rsid w:val="009A5BED"/>
    <w:rsid w:val="009B7059"/>
    <w:rsid w:val="009C098C"/>
    <w:rsid w:val="009C0B9B"/>
    <w:rsid w:val="009D2EE5"/>
    <w:rsid w:val="009E01E8"/>
    <w:rsid w:val="009F50A9"/>
    <w:rsid w:val="009F5404"/>
    <w:rsid w:val="00A01D1B"/>
    <w:rsid w:val="00A0709E"/>
    <w:rsid w:val="00A17719"/>
    <w:rsid w:val="00A20D70"/>
    <w:rsid w:val="00A21C6D"/>
    <w:rsid w:val="00A24CBE"/>
    <w:rsid w:val="00A2609A"/>
    <w:rsid w:val="00A3467C"/>
    <w:rsid w:val="00A41536"/>
    <w:rsid w:val="00A52EF7"/>
    <w:rsid w:val="00A7318B"/>
    <w:rsid w:val="00A73592"/>
    <w:rsid w:val="00A83A2E"/>
    <w:rsid w:val="00A94C67"/>
    <w:rsid w:val="00AB1642"/>
    <w:rsid w:val="00AB50D8"/>
    <w:rsid w:val="00AD1059"/>
    <w:rsid w:val="00AD3D20"/>
    <w:rsid w:val="00AF2147"/>
    <w:rsid w:val="00AF4DAF"/>
    <w:rsid w:val="00B11A57"/>
    <w:rsid w:val="00B13B5B"/>
    <w:rsid w:val="00B14569"/>
    <w:rsid w:val="00B224A7"/>
    <w:rsid w:val="00B24625"/>
    <w:rsid w:val="00B246C7"/>
    <w:rsid w:val="00B24CF0"/>
    <w:rsid w:val="00B4513A"/>
    <w:rsid w:val="00B55951"/>
    <w:rsid w:val="00B668B8"/>
    <w:rsid w:val="00B668BB"/>
    <w:rsid w:val="00B82193"/>
    <w:rsid w:val="00BA06F1"/>
    <w:rsid w:val="00BA356F"/>
    <w:rsid w:val="00BB4455"/>
    <w:rsid w:val="00BB7667"/>
    <w:rsid w:val="00BD6760"/>
    <w:rsid w:val="00BE02EB"/>
    <w:rsid w:val="00BF640E"/>
    <w:rsid w:val="00C02317"/>
    <w:rsid w:val="00C02C2B"/>
    <w:rsid w:val="00C030B6"/>
    <w:rsid w:val="00C120B0"/>
    <w:rsid w:val="00C14166"/>
    <w:rsid w:val="00C17136"/>
    <w:rsid w:val="00C239FE"/>
    <w:rsid w:val="00C24182"/>
    <w:rsid w:val="00C336D7"/>
    <w:rsid w:val="00C360F1"/>
    <w:rsid w:val="00C36E1A"/>
    <w:rsid w:val="00C52373"/>
    <w:rsid w:val="00C577D8"/>
    <w:rsid w:val="00C640E5"/>
    <w:rsid w:val="00C65798"/>
    <w:rsid w:val="00C728FB"/>
    <w:rsid w:val="00C75B83"/>
    <w:rsid w:val="00C80AFE"/>
    <w:rsid w:val="00C84063"/>
    <w:rsid w:val="00C8493E"/>
    <w:rsid w:val="00C93ACD"/>
    <w:rsid w:val="00CA6F84"/>
    <w:rsid w:val="00CA78E5"/>
    <w:rsid w:val="00CC08E2"/>
    <w:rsid w:val="00CC30AD"/>
    <w:rsid w:val="00CC36C5"/>
    <w:rsid w:val="00CE599E"/>
    <w:rsid w:val="00CF001D"/>
    <w:rsid w:val="00CF31B5"/>
    <w:rsid w:val="00CF4780"/>
    <w:rsid w:val="00CF5DC9"/>
    <w:rsid w:val="00D001A9"/>
    <w:rsid w:val="00D31CE5"/>
    <w:rsid w:val="00D4465C"/>
    <w:rsid w:val="00D448A2"/>
    <w:rsid w:val="00D62D68"/>
    <w:rsid w:val="00D63F56"/>
    <w:rsid w:val="00D677A2"/>
    <w:rsid w:val="00D73CD8"/>
    <w:rsid w:val="00D77E10"/>
    <w:rsid w:val="00D939B9"/>
    <w:rsid w:val="00DA3FCE"/>
    <w:rsid w:val="00DC0E5F"/>
    <w:rsid w:val="00DC1106"/>
    <w:rsid w:val="00DC40F4"/>
    <w:rsid w:val="00DD1408"/>
    <w:rsid w:val="00DE3D3A"/>
    <w:rsid w:val="00DE3FD9"/>
    <w:rsid w:val="00DE4B6F"/>
    <w:rsid w:val="00E0121F"/>
    <w:rsid w:val="00E04EFB"/>
    <w:rsid w:val="00E12563"/>
    <w:rsid w:val="00E12A9A"/>
    <w:rsid w:val="00E16CB0"/>
    <w:rsid w:val="00E20711"/>
    <w:rsid w:val="00E35A32"/>
    <w:rsid w:val="00E40BFE"/>
    <w:rsid w:val="00E56638"/>
    <w:rsid w:val="00E62860"/>
    <w:rsid w:val="00E65D74"/>
    <w:rsid w:val="00E75AC1"/>
    <w:rsid w:val="00E80A40"/>
    <w:rsid w:val="00E83212"/>
    <w:rsid w:val="00E84CBB"/>
    <w:rsid w:val="00E86E05"/>
    <w:rsid w:val="00E917DC"/>
    <w:rsid w:val="00E93993"/>
    <w:rsid w:val="00EA1E52"/>
    <w:rsid w:val="00EB17CA"/>
    <w:rsid w:val="00EB5BE6"/>
    <w:rsid w:val="00EB784C"/>
    <w:rsid w:val="00EC2FA6"/>
    <w:rsid w:val="00ED356A"/>
    <w:rsid w:val="00EF3F4A"/>
    <w:rsid w:val="00F022E8"/>
    <w:rsid w:val="00F04AD2"/>
    <w:rsid w:val="00F1661F"/>
    <w:rsid w:val="00F172EC"/>
    <w:rsid w:val="00F20164"/>
    <w:rsid w:val="00F215C5"/>
    <w:rsid w:val="00F24C3A"/>
    <w:rsid w:val="00F24C74"/>
    <w:rsid w:val="00F2590D"/>
    <w:rsid w:val="00F274C8"/>
    <w:rsid w:val="00F45FF3"/>
    <w:rsid w:val="00F51A45"/>
    <w:rsid w:val="00F64F70"/>
    <w:rsid w:val="00F71C67"/>
    <w:rsid w:val="00F73FB2"/>
    <w:rsid w:val="00F87C1C"/>
    <w:rsid w:val="00F91F22"/>
    <w:rsid w:val="00F9727E"/>
    <w:rsid w:val="00FA131F"/>
    <w:rsid w:val="00FA42B7"/>
    <w:rsid w:val="00FA6382"/>
    <w:rsid w:val="00FB59F9"/>
    <w:rsid w:val="00FC655B"/>
    <w:rsid w:val="00FD16F5"/>
    <w:rsid w:val="00FD1BAD"/>
    <w:rsid w:val="00FD63E3"/>
    <w:rsid w:val="00FD6810"/>
    <w:rsid w:val="00FE18A9"/>
    <w:rsid w:val="00FE37A3"/>
    <w:rsid w:val="00FF0D6E"/>
    <w:rsid w:val="00FF224B"/>
    <w:rsid w:val="00FF4259"/>
    <w:rsid w:val="00FF5565"/>
    <w:rsid w:val="00FF6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0F87"/>
  <w15:docId w15:val="{7C1E4EDD-2277-4DFB-8724-BB792151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AD2"/>
    <w:pPr>
      <w:spacing w:after="100" w:afterAutospacing="1" w:line="240" w:lineRule="auto"/>
      <w:jc w:val="both"/>
    </w:pPr>
    <w:rPr>
      <w:rFonts w:ascii="Times New Roman" w:eastAsia="Times New Roman" w:hAnsi="Times New Roman" w:cs="Times New Roman"/>
    </w:rPr>
  </w:style>
  <w:style w:type="paragraph" w:styleId="Ttulo1">
    <w:name w:val="heading 1"/>
    <w:basedOn w:val="Normal"/>
    <w:next w:val="ParagraphX"/>
    <w:link w:val="Ttulo1Car"/>
    <w:qFormat/>
    <w:rsid w:val="00F04AD2"/>
    <w:pPr>
      <w:keepNext/>
      <w:pageBreakBefore/>
      <w:numPr>
        <w:numId w:val="10"/>
      </w:numPr>
      <w:pBdr>
        <w:bottom w:val="thinThickSmallGap" w:sz="18" w:space="1" w:color="auto"/>
      </w:pBdr>
      <w:tabs>
        <w:tab w:val="right" w:pos="-2900"/>
        <w:tab w:val="left" w:pos="700"/>
      </w:tabs>
      <w:spacing w:before="320"/>
      <w:outlineLvl w:val="0"/>
    </w:pPr>
    <w:rPr>
      <w:sz w:val="40"/>
    </w:rPr>
  </w:style>
  <w:style w:type="paragraph" w:styleId="Ttulo2">
    <w:name w:val="heading 2"/>
    <w:basedOn w:val="Normal"/>
    <w:next w:val="Normal"/>
    <w:link w:val="Ttulo2Car"/>
    <w:qFormat/>
    <w:rsid w:val="00F04AD2"/>
    <w:pPr>
      <w:keepNext/>
      <w:numPr>
        <w:ilvl w:val="1"/>
        <w:numId w:val="10"/>
      </w:numPr>
      <w:spacing w:before="240" w:after="120"/>
      <w:ind w:left="0"/>
      <w:outlineLvl w:val="1"/>
    </w:pPr>
    <w:rPr>
      <w:b/>
      <w:kern w:val="28"/>
      <w:sz w:val="24"/>
    </w:rPr>
  </w:style>
  <w:style w:type="paragraph" w:styleId="Ttulo3">
    <w:name w:val="heading 3"/>
    <w:basedOn w:val="Normal"/>
    <w:next w:val="Normal"/>
    <w:link w:val="Ttulo3Car"/>
    <w:qFormat/>
    <w:rsid w:val="00F04AD2"/>
    <w:pPr>
      <w:keepNext/>
      <w:numPr>
        <w:ilvl w:val="2"/>
        <w:numId w:val="10"/>
      </w:numPr>
      <w:spacing w:before="160" w:after="120"/>
      <w:outlineLvl w:val="2"/>
    </w:pPr>
    <w:rPr>
      <w:rFonts w:cs="Arial"/>
      <w:b/>
      <w:kern w:val="22"/>
    </w:rPr>
  </w:style>
  <w:style w:type="paragraph" w:styleId="Ttulo4">
    <w:name w:val="heading 4"/>
    <w:basedOn w:val="Normal"/>
    <w:next w:val="Normal"/>
    <w:link w:val="Ttulo4Car"/>
    <w:qFormat/>
    <w:rsid w:val="00F04AD2"/>
    <w:pPr>
      <w:keepNext/>
      <w:numPr>
        <w:ilvl w:val="3"/>
        <w:numId w:val="10"/>
      </w:numPr>
      <w:tabs>
        <w:tab w:val="right" w:pos="-2800"/>
      </w:tabs>
      <w:spacing w:before="240" w:after="60"/>
      <w:outlineLvl w:val="3"/>
    </w:pPr>
    <w:rPr>
      <w:b/>
      <w:kern w:val="22"/>
    </w:rPr>
  </w:style>
  <w:style w:type="paragraph" w:styleId="Ttulo5">
    <w:name w:val="heading 5"/>
    <w:basedOn w:val="Normal"/>
    <w:next w:val="Normal"/>
    <w:link w:val="Ttulo5Car"/>
    <w:qFormat/>
    <w:rsid w:val="00F04AD2"/>
    <w:pPr>
      <w:numPr>
        <w:ilvl w:val="4"/>
        <w:numId w:val="10"/>
      </w:numPr>
      <w:spacing w:before="240" w:after="60"/>
      <w:outlineLvl w:val="4"/>
    </w:pPr>
    <w:rPr>
      <w:b/>
      <w:snapToGrid w:val="0"/>
      <w:kern w:val="22"/>
      <w:sz w:val="18"/>
    </w:rPr>
  </w:style>
  <w:style w:type="paragraph" w:styleId="Ttulo6">
    <w:name w:val="heading 6"/>
    <w:basedOn w:val="Normal"/>
    <w:next w:val="Normal"/>
    <w:link w:val="Ttulo6Car"/>
    <w:qFormat/>
    <w:rsid w:val="00F04AD2"/>
    <w:pPr>
      <w:numPr>
        <w:ilvl w:val="5"/>
        <w:numId w:val="10"/>
      </w:numPr>
      <w:spacing w:before="240" w:after="60"/>
      <w:outlineLvl w:val="5"/>
    </w:pPr>
    <w:rPr>
      <w:i/>
      <w:kern w:val="22"/>
      <w:sz w:val="18"/>
    </w:rPr>
  </w:style>
  <w:style w:type="paragraph" w:styleId="Ttulo7">
    <w:name w:val="heading 7"/>
    <w:basedOn w:val="Normal"/>
    <w:next w:val="Normal"/>
    <w:link w:val="Ttulo7Car"/>
    <w:qFormat/>
    <w:rsid w:val="00F04AD2"/>
    <w:pPr>
      <w:keepNext/>
      <w:keepLines/>
      <w:pageBreakBefore/>
      <w:numPr>
        <w:ilvl w:val="6"/>
        <w:numId w:val="19"/>
      </w:numPr>
      <w:pBdr>
        <w:bottom w:val="single" w:sz="4" w:space="1" w:color="auto"/>
      </w:pBdr>
      <w:spacing w:before="200"/>
      <w:outlineLvl w:val="6"/>
    </w:pPr>
    <w:rPr>
      <w:rFonts w:eastAsiaTheme="majorEastAsia" w:cstheme="majorBidi"/>
      <w:iCs/>
      <w:sz w:val="40"/>
    </w:rPr>
  </w:style>
  <w:style w:type="paragraph" w:styleId="Ttulo8">
    <w:name w:val="heading 8"/>
    <w:basedOn w:val="Normal"/>
    <w:next w:val="Normal"/>
    <w:link w:val="Ttulo8Car"/>
    <w:qFormat/>
    <w:rsid w:val="00F04AD2"/>
    <w:pPr>
      <w:numPr>
        <w:ilvl w:val="7"/>
        <w:numId w:val="19"/>
      </w:numPr>
      <w:spacing w:before="240" w:after="60"/>
      <w:ind w:left="0"/>
      <w:outlineLvl w:val="7"/>
    </w:pPr>
    <w:rPr>
      <w:b/>
      <w:kern w:val="22"/>
    </w:rPr>
  </w:style>
  <w:style w:type="paragraph" w:styleId="Ttulo9">
    <w:name w:val="heading 9"/>
    <w:basedOn w:val="Normal"/>
    <w:next w:val="Normal"/>
    <w:link w:val="Ttulo9Car"/>
    <w:qFormat/>
    <w:rsid w:val="00F04AD2"/>
    <w:pPr>
      <w:spacing w:before="240"/>
      <w:outlineLvl w:val="8"/>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04AD2"/>
    <w:rPr>
      <w:rFonts w:ascii="Times New Roman" w:eastAsia="Times New Roman" w:hAnsi="Times New Roman" w:cs="Times New Roman"/>
      <w:sz w:val="40"/>
    </w:rPr>
  </w:style>
  <w:style w:type="character" w:customStyle="1" w:styleId="Ttulo2Car">
    <w:name w:val="Título 2 Car"/>
    <w:basedOn w:val="Fuentedeprrafopredeter"/>
    <w:link w:val="Ttulo2"/>
    <w:rsid w:val="00F04AD2"/>
    <w:rPr>
      <w:rFonts w:ascii="Times New Roman" w:eastAsia="Times New Roman" w:hAnsi="Times New Roman" w:cs="Times New Roman"/>
      <w:b/>
      <w:kern w:val="28"/>
      <w:sz w:val="24"/>
    </w:rPr>
  </w:style>
  <w:style w:type="character" w:customStyle="1" w:styleId="Ttulo3Car">
    <w:name w:val="Título 3 Car"/>
    <w:basedOn w:val="Fuentedeprrafopredeter"/>
    <w:link w:val="Ttulo3"/>
    <w:rsid w:val="00F04AD2"/>
    <w:rPr>
      <w:rFonts w:ascii="Times New Roman" w:eastAsia="Times New Roman" w:hAnsi="Times New Roman" w:cs="Arial"/>
      <w:b/>
      <w:kern w:val="22"/>
    </w:rPr>
  </w:style>
  <w:style w:type="character" w:customStyle="1" w:styleId="Ttulo4Car">
    <w:name w:val="Título 4 Car"/>
    <w:basedOn w:val="Fuentedeprrafopredeter"/>
    <w:link w:val="Ttulo4"/>
    <w:rsid w:val="00F04AD2"/>
    <w:rPr>
      <w:rFonts w:ascii="Times New Roman" w:eastAsia="Times New Roman" w:hAnsi="Times New Roman" w:cs="Times New Roman"/>
      <w:b/>
      <w:kern w:val="22"/>
    </w:rPr>
  </w:style>
  <w:style w:type="character" w:customStyle="1" w:styleId="Ttulo5Car">
    <w:name w:val="Título 5 Car"/>
    <w:basedOn w:val="Fuentedeprrafopredeter"/>
    <w:link w:val="Ttulo5"/>
    <w:rsid w:val="00F04AD2"/>
    <w:rPr>
      <w:rFonts w:ascii="Times New Roman" w:eastAsia="Times New Roman" w:hAnsi="Times New Roman" w:cs="Times New Roman"/>
      <w:b/>
      <w:snapToGrid w:val="0"/>
      <w:kern w:val="22"/>
      <w:sz w:val="18"/>
    </w:rPr>
  </w:style>
  <w:style w:type="character" w:customStyle="1" w:styleId="Ttulo6Car">
    <w:name w:val="Título 6 Car"/>
    <w:basedOn w:val="Fuentedeprrafopredeter"/>
    <w:link w:val="Ttulo6"/>
    <w:rsid w:val="00F04AD2"/>
    <w:rPr>
      <w:rFonts w:ascii="Times New Roman" w:eastAsia="Times New Roman" w:hAnsi="Times New Roman" w:cs="Times New Roman"/>
      <w:i/>
      <w:kern w:val="22"/>
      <w:sz w:val="18"/>
    </w:rPr>
  </w:style>
  <w:style w:type="paragraph" w:customStyle="1" w:styleId="ParagraphX">
    <w:name w:val="Paragraph (X)"/>
    <w:basedOn w:val="Normal"/>
    <w:link w:val="ParagraphXChar"/>
    <w:rsid w:val="00F04AD2"/>
    <w:pPr>
      <w:numPr>
        <w:numId w:val="1"/>
      </w:numPr>
      <w:spacing w:before="120" w:after="60"/>
      <w:ind w:right="60"/>
    </w:pPr>
    <w:rPr>
      <w:kern w:val="22"/>
    </w:rPr>
  </w:style>
  <w:style w:type="character" w:styleId="Hipervnculo">
    <w:name w:val="Hyperlink"/>
    <w:basedOn w:val="Fuentedeprrafopredeter"/>
    <w:uiPriority w:val="99"/>
    <w:rsid w:val="00F04AD2"/>
    <w:rPr>
      <w:color w:val="0000FF"/>
      <w:u w:val="single"/>
    </w:rPr>
  </w:style>
  <w:style w:type="paragraph" w:styleId="Piedepgina">
    <w:name w:val="footer"/>
    <w:basedOn w:val="Normal"/>
    <w:link w:val="PiedepginaCar"/>
    <w:rsid w:val="00F04AD2"/>
    <w:pPr>
      <w:pBdr>
        <w:top w:val="single" w:sz="4" w:space="1" w:color="auto"/>
      </w:pBdr>
      <w:tabs>
        <w:tab w:val="center" w:pos="5040"/>
        <w:tab w:val="left" w:pos="8820"/>
      </w:tabs>
      <w:jc w:val="center"/>
    </w:pPr>
    <w:rPr>
      <w:kern w:val="18"/>
      <w:sz w:val="16"/>
    </w:rPr>
  </w:style>
  <w:style w:type="character" w:customStyle="1" w:styleId="PiedepginaCar">
    <w:name w:val="Pie de página Car"/>
    <w:basedOn w:val="Fuentedeprrafopredeter"/>
    <w:link w:val="Piedepgina"/>
    <w:rsid w:val="00F04AD2"/>
    <w:rPr>
      <w:rFonts w:ascii="Times New Roman" w:eastAsia="Times New Roman" w:hAnsi="Times New Roman" w:cs="Times New Roman"/>
      <w:kern w:val="18"/>
      <w:sz w:val="16"/>
    </w:rPr>
  </w:style>
  <w:style w:type="character" w:styleId="Nmerodepgina">
    <w:name w:val="page number"/>
    <w:basedOn w:val="Fuentedeprrafopredeter"/>
    <w:semiHidden/>
    <w:rsid w:val="00F04AD2"/>
  </w:style>
  <w:style w:type="paragraph" w:styleId="Descripcin">
    <w:name w:val="caption"/>
    <w:basedOn w:val="Normal"/>
    <w:next w:val="Normal"/>
    <w:uiPriority w:val="35"/>
    <w:qFormat/>
    <w:rsid w:val="00F04AD2"/>
    <w:pPr>
      <w:spacing w:before="120" w:after="120" w:afterAutospacing="0"/>
      <w:jc w:val="center"/>
    </w:pPr>
    <w:rPr>
      <w:b/>
      <w:bCs/>
    </w:rPr>
  </w:style>
  <w:style w:type="paragraph" w:styleId="Textonotapie">
    <w:name w:val="footnote text"/>
    <w:basedOn w:val="Normal"/>
    <w:link w:val="TextonotapieCar"/>
    <w:uiPriority w:val="99"/>
    <w:semiHidden/>
    <w:rsid w:val="00F04AD2"/>
    <w:pPr>
      <w:spacing w:after="120" w:afterAutospacing="0"/>
    </w:pPr>
    <w:rPr>
      <w:sz w:val="18"/>
    </w:rPr>
  </w:style>
  <w:style w:type="character" w:customStyle="1" w:styleId="TextonotapieCar">
    <w:name w:val="Texto nota pie Car"/>
    <w:basedOn w:val="Fuentedeprrafopredeter"/>
    <w:link w:val="Textonotapie"/>
    <w:uiPriority w:val="99"/>
    <w:semiHidden/>
    <w:rsid w:val="00F04AD2"/>
    <w:rPr>
      <w:rFonts w:ascii="Times New Roman" w:eastAsia="Times New Roman" w:hAnsi="Times New Roman" w:cs="Times New Roman"/>
      <w:sz w:val="18"/>
    </w:rPr>
  </w:style>
  <w:style w:type="paragraph" w:customStyle="1" w:styleId="JRQuestion">
    <w:name w:val="JRQuestion"/>
    <w:basedOn w:val="Normal"/>
    <w:link w:val="JRQuestionChar"/>
    <w:qFormat/>
    <w:rsid w:val="00F04AD2"/>
    <w:pPr>
      <w:numPr>
        <w:ilvl w:val="1"/>
        <w:numId w:val="2"/>
      </w:numPr>
      <w:tabs>
        <w:tab w:val="clear" w:pos="2250"/>
        <w:tab w:val="num" w:pos="1440"/>
      </w:tabs>
      <w:spacing w:after="240" w:afterAutospacing="0"/>
      <w:ind w:left="720"/>
      <w:jc w:val="left"/>
    </w:pPr>
  </w:style>
  <w:style w:type="paragraph" w:customStyle="1" w:styleId="JRStepPart">
    <w:name w:val="JRStepPart"/>
    <w:basedOn w:val="Normal"/>
    <w:link w:val="JRStepPartChar"/>
    <w:qFormat/>
    <w:rsid w:val="00F04AD2"/>
    <w:pPr>
      <w:numPr>
        <w:ilvl w:val="1"/>
        <w:numId w:val="3"/>
      </w:numPr>
      <w:spacing w:after="240" w:afterAutospacing="0"/>
      <w:ind w:left="360"/>
    </w:pPr>
    <w:rPr>
      <w:szCs w:val="28"/>
    </w:rPr>
  </w:style>
  <w:style w:type="paragraph" w:customStyle="1" w:styleId="JRPart">
    <w:name w:val="JRPart"/>
    <w:basedOn w:val="Normal"/>
    <w:next w:val="Normal"/>
    <w:rsid w:val="00F04AD2"/>
    <w:pPr>
      <w:numPr>
        <w:numId w:val="3"/>
      </w:numPr>
      <w:spacing w:before="120" w:after="240" w:afterAutospacing="0"/>
    </w:pPr>
    <w:rPr>
      <w:szCs w:val="24"/>
    </w:rPr>
  </w:style>
  <w:style w:type="paragraph" w:customStyle="1" w:styleId="JRObject">
    <w:name w:val="JRObject"/>
    <w:basedOn w:val="Normal"/>
    <w:link w:val="JRObjectChar"/>
    <w:qFormat/>
    <w:rsid w:val="00F04AD2"/>
    <w:rPr>
      <w:rFonts w:ascii="Courier New" w:hAnsi="Courier New" w:cs="Courier New"/>
      <w:smallCaps/>
    </w:rPr>
  </w:style>
  <w:style w:type="paragraph" w:customStyle="1" w:styleId="JRExpression">
    <w:name w:val="JRExpression"/>
    <w:basedOn w:val="Normal"/>
    <w:link w:val="JRExpressionChar"/>
    <w:qFormat/>
    <w:rsid w:val="00F04AD2"/>
    <w:rPr>
      <w:rFonts w:ascii="Courier New" w:hAnsi="Courier New" w:cs="Courier New"/>
    </w:rPr>
  </w:style>
  <w:style w:type="character" w:customStyle="1" w:styleId="JRObjectChar">
    <w:name w:val="JRObject Char"/>
    <w:basedOn w:val="Fuentedeprrafopredeter"/>
    <w:link w:val="JRObject"/>
    <w:rsid w:val="00F04AD2"/>
    <w:rPr>
      <w:rFonts w:ascii="Courier New" w:eastAsia="Times New Roman" w:hAnsi="Courier New" w:cs="Courier New"/>
      <w:smallCaps/>
    </w:rPr>
  </w:style>
  <w:style w:type="paragraph" w:customStyle="1" w:styleId="JRProperties">
    <w:name w:val="JRProperties"/>
    <w:basedOn w:val="Normal"/>
    <w:link w:val="JRPropertiesChar"/>
    <w:qFormat/>
    <w:rsid w:val="00F04AD2"/>
    <w:rPr>
      <w:i/>
    </w:rPr>
  </w:style>
  <w:style w:type="character" w:customStyle="1" w:styleId="JRExpressionChar">
    <w:name w:val="JRExpression Char"/>
    <w:basedOn w:val="Fuentedeprrafopredeter"/>
    <w:link w:val="JRExpression"/>
    <w:rsid w:val="00F04AD2"/>
    <w:rPr>
      <w:rFonts w:ascii="Courier New" w:eastAsia="Times New Roman" w:hAnsi="Courier New" w:cs="Courier New"/>
    </w:rPr>
  </w:style>
  <w:style w:type="paragraph" w:customStyle="1" w:styleId="JROurNames">
    <w:name w:val="JROurNames"/>
    <w:basedOn w:val="Normal"/>
    <w:link w:val="JROurNamesChar"/>
    <w:qFormat/>
    <w:rsid w:val="00F04AD2"/>
    <w:rPr>
      <w:b/>
    </w:rPr>
  </w:style>
  <w:style w:type="character" w:customStyle="1" w:styleId="JRPropertiesChar">
    <w:name w:val="JRProperties Char"/>
    <w:basedOn w:val="Fuentedeprrafopredeter"/>
    <w:link w:val="JRProperties"/>
    <w:rsid w:val="00F04AD2"/>
    <w:rPr>
      <w:rFonts w:ascii="Times New Roman" w:eastAsia="Times New Roman" w:hAnsi="Times New Roman" w:cs="Times New Roman"/>
      <w:i/>
    </w:rPr>
  </w:style>
  <w:style w:type="character" w:customStyle="1" w:styleId="JROurNamesChar">
    <w:name w:val="JROurNames Char"/>
    <w:basedOn w:val="Fuentedeprrafopredeter"/>
    <w:link w:val="JROurNames"/>
    <w:rsid w:val="00F04AD2"/>
    <w:rPr>
      <w:rFonts w:ascii="Times New Roman" w:eastAsia="Times New Roman" w:hAnsi="Times New Roman" w:cs="Times New Roman"/>
      <w:b/>
    </w:rPr>
  </w:style>
  <w:style w:type="character" w:customStyle="1" w:styleId="JRStepPartChar">
    <w:name w:val="JRStepPart Char"/>
    <w:basedOn w:val="Fuentedeprrafopredeter"/>
    <w:link w:val="JRStepPart"/>
    <w:rsid w:val="00F04AD2"/>
    <w:rPr>
      <w:rFonts w:ascii="Times New Roman" w:eastAsia="Times New Roman" w:hAnsi="Times New Roman" w:cs="Times New Roman"/>
      <w:szCs w:val="28"/>
    </w:rPr>
  </w:style>
  <w:style w:type="character" w:styleId="Refdenotaalpie">
    <w:name w:val="footnote reference"/>
    <w:basedOn w:val="Fuentedeprrafopredeter"/>
    <w:uiPriority w:val="99"/>
    <w:semiHidden/>
    <w:unhideWhenUsed/>
    <w:rsid w:val="00F04AD2"/>
    <w:rPr>
      <w:vertAlign w:val="superscript"/>
    </w:rPr>
  </w:style>
  <w:style w:type="paragraph" w:styleId="Prrafodelista">
    <w:name w:val="List Paragraph"/>
    <w:basedOn w:val="Normal"/>
    <w:link w:val="PrrafodelistaCar"/>
    <w:uiPriority w:val="34"/>
    <w:qFormat/>
    <w:rsid w:val="00F04AD2"/>
    <w:pPr>
      <w:numPr>
        <w:numId w:val="5"/>
      </w:numPr>
      <w:spacing w:after="120" w:afterAutospacing="0"/>
      <w:contextualSpacing/>
    </w:pPr>
    <w:rPr>
      <w:szCs w:val="28"/>
    </w:rPr>
  </w:style>
  <w:style w:type="paragraph" w:customStyle="1" w:styleId="JRFigure">
    <w:name w:val="JRFigure"/>
    <w:basedOn w:val="Normal"/>
    <w:link w:val="JRFigureChar"/>
    <w:qFormat/>
    <w:rsid w:val="00F04AD2"/>
    <w:pPr>
      <w:keepNext/>
      <w:spacing w:after="120" w:afterAutospacing="0"/>
      <w:jc w:val="center"/>
    </w:pPr>
  </w:style>
  <w:style w:type="character" w:customStyle="1" w:styleId="JRFigureChar">
    <w:name w:val="JRFigure Char"/>
    <w:basedOn w:val="Fuentedeprrafopredeter"/>
    <w:link w:val="JRFigure"/>
    <w:rsid w:val="00F04AD2"/>
    <w:rPr>
      <w:rFonts w:ascii="Times New Roman" w:eastAsia="Times New Roman" w:hAnsi="Times New Roman" w:cs="Times New Roman"/>
    </w:rPr>
  </w:style>
  <w:style w:type="paragraph" w:customStyle="1" w:styleId="JRList">
    <w:name w:val="JRList"/>
    <w:basedOn w:val="Prrafodelista"/>
    <w:link w:val="JRListChar"/>
    <w:qFormat/>
    <w:rsid w:val="00F04AD2"/>
    <w:pPr>
      <w:numPr>
        <w:numId w:val="7"/>
      </w:numPr>
      <w:spacing w:after="0"/>
    </w:pPr>
  </w:style>
  <w:style w:type="character" w:customStyle="1" w:styleId="JRListChar">
    <w:name w:val="JRList Char"/>
    <w:basedOn w:val="Fuentedeprrafopredeter"/>
    <w:link w:val="JRList"/>
    <w:rsid w:val="00F04AD2"/>
    <w:rPr>
      <w:rFonts w:ascii="Times New Roman" w:eastAsia="Times New Roman" w:hAnsi="Times New Roman" w:cs="Times New Roman"/>
      <w:szCs w:val="28"/>
    </w:rPr>
  </w:style>
  <w:style w:type="character" w:customStyle="1" w:styleId="PrrafodelistaCar">
    <w:name w:val="Párrafo de lista Car"/>
    <w:basedOn w:val="Fuentedeprrafopredeter"/>
    <w:link w:val="Prrafodelista"/>
    <w:uiPriority w:val="34"/>
    <w:rsid w:val="00F04AD2"/>
    <w:rPr>
      <w:rFonts w:ascii="Times New Roman" w:eastAsia="Times New Roman" w:hAnsi="Times New Roman" w:cs="Times New Roman"/>
      <w:szCs w:val="28"/>
    </w:rPr>
  </w:style>
  <w:style w:type="paragraph" w:customStyle="1" w:styleId="JRListLastOne">
    <w:name w:val="JRListLastOne"/>
    <w:basedOn w:val="JRList"/>
    <w:link w:val="JRListLastOneChar"/>
    <w:qFormat/>
    <w:rsid w:val="00F04AD2"/>
    <w:pPr>
      <w:spacing w:after="240"/>
    </w:pPr>
  </w:style>
  <w:style w:type="character" w:customStyle="1" w:styleId="JRListLastOneChar">
    <w:name w:val="JRListLastOne Char"/>
    <w:basedOn w:val="JRListChar"/>
    <w:link w:val="JRListLastOne"/>
    <w:rsid w:val="00F04AD2"/>
    <w:rPr>
      <w:rFonts w:ascii="Times New Roman" w:eastAsia="Times New Roman" w:hAnsi="Times New Roman" w:cs="Times New Roman"/>
      <w:szCs w:val="28"/>
    </w:rPr>
  </w:style>
  <w:style w:type="character" w:customStyle="1" w:styleId="ParagraphXChar">
    <w:name w:val="Paragraph (X) Char"/>
    <w:basedOn w:val="Fuentedeprrafopredeter"/>
    <w:link w:val="ParagraphX"/>
    <w:rsid w:val="00F04AD2"/>
    <w:rPr>
      <w:rFonts w:ascii="Times New Roman" w:eastAsia="Times New Roman" w:hAnsi="Times New Roman" w:cs="Times New Roman"/>
      <w:kern w:val="22"/>
    </w:rPr>
  </w:style>
  <w:style w:type="paragraph" w:customStyle="1" w:styleId="JRProcessSteps">
    <w:name w:val="JRProcessSteps"/>
    <w:basedOn w:val="Part"/>
    <w:link w:val="JRProcessStepsChar"/>
    <w:qFormat/>
    <w:rsid w:val="00F04AD2"/>
    <w:pPr>
      <w:numPr>
        <w:ilvl w:val="2"/>
        <w:numId w:val="3"/>
      </w:numPr>
    </w:pPr>
    <w:rPr>
      <w:i/>
    </w:rPr>
  </w:style>
  <w:style w:type="paragraph" w:styleId="Textodeglobo">
    <w:name w:val="Balloon Text"/>
    <w:basedOn w:val="Normal"/>
    <w:link w:val="TextodegloboCar"/>
    <w:uiPriority w:val="99"/>
    <w:semiHidden/>
    <w:unhideWhenUsed/>
    <w:rsid w:val="00F04AD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4AD2"/>
    <w:rPr>
      <w:rFonts w:ascii="Tahoma" w:eastAsia="Times New Roman" w:hAnsi="Tahoma" w:cs="Tahoma"/>
      <w:sz w:val="16"/>
      <w:szCs w:val="16"/>
    </w:rPr>
  </w:style>
  <w:style w:type="paragraph" w:styleId="Encabezado">
    <w:name w:val="header"/>
    <w:basedOn w:val="Normal"/>
    <w:link w:val="EncabezadoCar"/>
    <w:uiPriority w:val="99"/>
    <w:rsid w:val="00F04AD2"/>
    <w:pPr>
      <w:pBdr>
        <w:bottom w:val="single" w:sz="4" w:space="1" w:color="auto"/>
      </w:pBdr>
      <w:tabs>
        <w:tab w:val="center" w:pos="-2880"/>
        <w:tab w:val="right" w:pos="9360"/>
      </w:tabs>
    </w:pPr>
    <w:rPr>
      <w:rFonts w:ascii="Arial" w:hAnsi="Arial"/>
      <w:b/>
      <w:kern w:val="18"/>
      <w:sz w:val="18"/>
    </w:rPr>
  </w:style>
  <w:style w:type="character" w:customStyle="1" w:styleId="EncabezadoCar">
    <w:name w:val="Encabezado Car"/>
    <w:basedOn w:val="Fuentedeprrafopredeter"/>
    <w:link w:val="Encabezado"/>
    <w:uiPriority w:val="99"/>
    <w:rsid w:val="00F04AD2"/>
    <w:rPr>
      <w:rFonts w:ascii="Arial" w:eastAsia="Times New Roman" w:hAnsi="Arial" w:cs="Times New Roman"/>
      <w:b/>
      <w:kern w:val="18"/>
      <w:sz w:val="18"/>
    </w:rPr>
  </w:style>
  <w:style w:type="numbering" w:customStyle="1" w:styleId="Style3">
    <w:name w:val="Style3"/>
    <w:uiPriority w:val="99"/>
    <w:rsid w:val="00F04AD2"/>
    <w:pPr>
      <w:numPr>
        <w:numId w:val="11"/>
      </w:numPr>
    </w:pPr>
  </w:style>
  <w:style w:type="paragraph" w:customStyle="1" w:styleId="Heading3NoIndent1">
    <w:name w:val="Heading 3 No Indent1"/>
    <w:basedOn w:val="Ttulo3"/>
    <w:rsid w:val="00F04AD2"/>
    <w:pPr>
      <w:numPr>
        <w:ilvl w:val="0"/>
        <w:numId w:val="0"/>
      </w:numPr>
      <w:tabs>
        <w:tab w:val="left" w:pos="1152"/>
      </w:tabs>
      <w:ind w:left="2160" w:hanging="360"/>
    </w:pPr>
    <w:rPr>
      <w:rFonts w:cs="Times New Roman"/>
    </w:rPr>
  </w:style>
  <w:style w:type="paragraph" w:customStyle="1" w:styleId="SpecHeading21">
    <w:name w:val="Spec Heading 21"/>
    <w:basedOn w:val="SpecHeading1"/>
    <w:next w:val="Paragraph"/>
    <w:rsid w:val="00F04AD2"/>
    <w:pPr>
      <w:pageBreakBefore w:val="0"/>
      <w:numPr>
        <w:numId w:val="0"/>
      </w:numPr>
      <w:spacing w:before="240" w:after="120"/>
      <w:ind w:left="720" w:hanging="360"/>
    </w:pPr>
    <w:rPr>
      <w:kern w:val="24"/>
      <w:sz w:val="24"/>
    </w:rPr>
  </w:style>
  <w:style w:type="character" w:customStyle="1" w:styleId="Ttulo7Car">
    <w:name w:val="Título 7 Car"/>
    <w:basedOn w:val="Fuentedeprrafopredeter"/>
    <w:link w:val="Ttulo7"/>
    <w:rsid w:val="00F04AD2"/>
    <w:rPr>
      <w:rFonts w:ascii="Times New Roman" w:eastAsiaTheme="majorEastAsia" w:hAnsi="Times New Roman" w:cstheme="majorBidi"/>
      <w:iCs/>
      <w:sz w:val="40"/>
    </w:rPr>
  </w:style>
  <w:style w:type="character" w:customStyle="1" w:styleId="Ttulo8Car">
    <w:name w:val="Título 8 Car"/>
    <w:basedOn w:val="Fuentedeprrafopredeter"/>
    <w:link w:val="Ttulo8"/>
    <w:rsid w:val="00F04AD2"/>
    <w:rPr>
      <w:rFonts w:ascii="Times New Roman" w:eastAsia="Times New Roman" w:hAnsi="Times New Roman" w:cs="Times New Roman"/>
      <w:b/>
      <w:kern w:val="22"/>
    </w:rPr>
  </w:style>
  <w:style w:type="character" w:customStyle="1" w:styleId="Ttulo9Car">
    <w:name w:val="Título 9 Car"/>
    <w:basedOn w:val="Fuentedeprrafopredeter"/>
    <w:link w:val="Ttulo9"/>
    <w:rsid w:val="00F04AD2"/>
    <w:rPr>
      <w:rFonts w:ascii="Times New Roman" w:eastAsia="Times New Roman" w:hAnsi="Times New Roman" w:cs="Times New Roman"/>
      <w:b/>
      <w:i/>
    </w:rPr>
  </w:style>
  <w:style w:type="paragraph" w:customStyle="1" w:styleId="ListBulletedX">
    <w:name w:val="List Bulleted (X)"/>
    <w:basedOn w:val="Lista"/>
    <w:rsid w:val="00F04AD2"/>
    <w:pPr>
      <w:numPr>
        <w:numId w:val="0"/>
      </w:numPr>
      <w:tabs>
        <w:tab w:val="left" w:pos="360"/>
      </w:tabs>
      <w:spacing w:after="60"/>
      <w:ind w:left="360" w:right="1008" w:hanging="360"/>
    </w:pPr>
    <w:rPr>
      <w:kern w:val="22"/>
    </w:rPr>
  </w:style>
  <w:style w:type="paragraph" w:styleId="Lista">
    <w:name w:val="List"/>
    <w:aliases w:val="(X1),(X1)1"/>
    <w:basedOn w:val="Normal"/>
    <w:semiHidden/>
    <w:rsid w:val="00F04AD2"/>
    <w:pPr>
      <w:numPr>
        <w:numId w:val="12"/>
      </w:numPr>
      <w:tabs>
        <w:tab w:val="clear" w:pos="720"/>
      </w:tabs>
      <w:ind w:left="360"/>
    </w:pPr>
    <w:rPr>
      <w:sz w:val="18"/>
    </w:rPr>
  </w:style>
  <w:style w:type="paragraph" w:customStyle="1" w:styleId="ListNumberedX">
    <w:name w:val="List Numbered (X)"/>
    <w:basedOn w:val="Normal"/>
    <w:rsid w:val="00F04AD2"/>
    <w:pPr>
      <w:tabs>
        <w:tab w:val="num" w:pos="720"/>
      </w:tabs>
      <w:spacing w:before="60" w:after="60"/>
      <w:ind w:left="720" w:right="1080" w:hanging="360"/>
    </w:pPr>
    <w:rPr>
      <w:kern w:val="22"/>
      <w:sz w:val="18"/>
    </w:rPr>
  </w:style>
  <w:style w:type="paragraph" w:customStyle="1" w:styleId="TableBulletedList">
    <w:name w:val="Table Bulleted List"/>
    <w:basedOn w:val="TableText"/>
    <w:rsid w:val="00F04AD2"/>
    <w:pPr>
      <w:tabs>
        <w:tab w:val="num" w:pos="360"/>
      </w:tabs>
      <w:spacing w:before="60"/>
      <w:ind w:left="360" w:hanging="360"/>
    </w:pPr>
  </w:style>
  <w:style w:type="paragraph" w:customStyle="1" w:styleId="TableText">
    <w:name w:val="Table Text"/>
    <w:basedOn w:val="Normal"/>
    <w:rsid w:val="00F04AD2"/>
    <w:pPr>
      <w:spacing w:before="120" w:after="60"/>
    </w:pPr>
    <w:rPr>
      <w:rFonts w:ascii="Arial" w:hAnsi="Arial"/>
      <w:kern w:val="18"/>
      <w:sz w:val="18"/>
    </w:rPr>
  </w:style>
  <w:style w:type="paragraph" w:customStyle="1" w:styleId="ListNumbered">
    <w:name w:val="List Numbered"/>
    <w:basedOn w:val="Normal"/>
    <w:rsid w:val="00F04AD2"/>
    <w:pPr>
      <w:tabs>
        <w:tab w:val="num" w:pos="1368"/>
      </w:tabs>
      <w:spacing w:before="60" w:after="60"/>
      <w:ind w:left="1368" w:right="1080" w:hanging="360"/>
    </w:pPr>
    <w:rPr>
      <w:kern w:val="22"/>
      <w:sz w:val="18"/>
    </w:rPr>
  </w:style>
  <w:style w:type="paragraph" w:styleId="Listaconvietas4">
    <w:name w:val="List Bullet 4"/>
    <w:basedOn w:val="Normal"/>
    <w:semiHidden/>
    <w:rsid w:val="00F04AD2"/>
    <w:pPr>
      <w:tabs>
        <w:tab w:val="num" w:pos="1440"/>
      </w:tabs>
      <w:spacing w:after="120"/>
      <w:ind w:left="1440" w:hanging="360"/>
    </w:pPr>
    <w:rPr>
      <w:sz w:val="18"/>
    </w:rPr>
  </w:style>
  <w:style w:type="paragraph" w:styleId="Listaconvietas5">
    <w:name w:val="List Bullet 5"/>
    <w:basedOn w:val="Normal"/>
    <w:autoRedefine/>
    <w:semiHidden/>
    <w:rsid w:val="00F04AD2"/>
    <w:pPr>
      <w:tabs>
        <w:tab w:val="num" w:pos="1800"/>
      </w:tabs>
      <w:ind w:left="1800" w:hanging="360"/>
    </w:pPr>
    <w:rPr>
      <w:sz w:val="18"/>
    </w:rPr>
  </w:style>
  <w:style w:type="paragraph" w:customStyle="1" w:styleId="leadbullet">
    <w:name w:val="lead bullet"/>
    <w:basedOn w:val="Normal"/>
    <w:autoRedefine/>
    <w:rsid w:val="00F04AD2"/>
    <w:pPr>
      <w:tabs>
        <w:tab w:val="num" w:pos="360"/>
      </w:tabs>
      <w:spacing w:before="40" w:after="120"/>
      <w:ind w:left="720" w:hanging="360"/>
    </w:pPr>
    <w:rPr>
      <w:rFonts w:ascii="Helvetica 45 Light" w:hAnsi="Helvetica 45 Light"/>
    </w:rPr>
  </w:style>
  <w:style w:type="paragraph" w:styleId="Listaconvietas3">
    <w:name w:val="List Bullet 3"/>
    <w:basedOn w:val="Normal"/>
    <w:autoRedefine/>
    <w:semiHidden/>
    <w:rsid w:val="00F04AD2"/>
    <w:pPr>
      <w:tabs>
        <w:tab w:val="num" w:pos="1080"/>
        <w:tab w:val="left" w:pos="1440"/>
        <w:tab w:val="left" w:pos="2880"/>
      </w:tabs>
      <w:ind w:left="1080" w:hanging="360"/>
    </w:pPr>
  </w:style>
  <w:style w:type="paragraph" w:customStyle="1" w:styleId="Heading3NoIndent">
    <w:name w:val="Heading 3 No Indent"/>
    <w:basedOn w:val="Ttulo3"/>
    <w:rsid w:val="00F04AD2"/>
    <w:pPr>
      <w:numPr>
        <w:ilvl w:val="0"/>
        <w:numId w:val="0"/>
      </w:numPr>
      <w:tabs>
        <w:tab w:val="left" w:pos="1152"/>
        <w:tab w:val="num" w:pos="2970"/>
      </w:tabs>
      <w:ind w:left="2970" w:hanging="180"/>
    </w:pPr>
    <w:rPr>
      <w:rFonts w:cs="Times New Roman"/>
    </w:rPr>
  </w:style>
  <w:style w:type="paragraph" w:styleId="Listaconvietas">
    <w:name w:val="List Bullet"/>
    <w:basedOn w:val="Normal"/>
    <w:semiHidden/>
    <w:rsid w:val="00F04AD2"/>
    <w:pPr>
      <w:numPr>
        <w:numId w:val="17"/>
      </w:numPr>
    </w:pPr>
    <w:rPr>
      <w:sz w:val="18"/>
    </w:rPr>
  </w:style>
  <w:style w:type="paragraph" w:customStyle="1" w:styleId="SpecHeading2">
    <w:name w:val="Spec Heading 2"/>
    <w:basedOn w:val="SpecHeading1"/>
    <w:next w:val="Paragraph"/>
    <w:rsid w:val="00F04AD2"/>
    <w:pPr>
      <w:pageBreakBefore w:val="0"/>
      <w:spacing w:before="240" w:after="120"/>
    </w:pPr>
    <w:rPr>
      <w:kern w:val="24"/>
      <w:sz w:val="24"/>
    </w:rPr>
  </w:style>
  <w:style w:type="paragraph" w:customStyle="1" w:styleId="SpecHeading1">
    <w:name w:val="Spec Heading 1"/>
    <w:basedOn w:val="Ttulo1"/>
    <w:next w:val="Normal"/>
    <w:rsid w:val="00F04AD2"/>
    <w:pPr>
      <w:outlineLvl w:val="9"/>
    </w:pPr>
  </w:style>
  <w:style w:type="paragraph" w:customStyle="1" w:styleId="Paragraph">
    <w:name w:val="Paragraph"/>
    <w:basedOn w:val="Normal"/>
    <w:rsid w:val="00F04AD2"/>
    <w:pPr>
      <w:spacing w:before="60" w:after="60"/>
      <w:ind w:left="720"/>
    </w:pPr>
    <w:rPr>
      <w:rFonts w:cs="Arial"/>
      <w:kern w:val="22"/>
    </w:rPr>
  </w:style>
  <w:style w:type="paragraph" w:customStyle="1" w:styleId="TOC4">
    <w:name w:val="TOC4"/>
    <w:basedOn w:val="BdyTxtlvl1"/>
    <w:rsid w:val="00F04AD2"/>
  </w:style>
  <w:style w:type="paragraph" w:customStyle="1" w:styleId="BdyTxtlvl1">
    <w:name w:val="Bdy_Txt_lvl_1"/>
    <w:basedOn w:val="Normal"/>
    <w:rsid w:val="00F04AD2"/>
    <w:pPr>
      <w:widowControl w:val="0"/>
      <w:spacing w:after="120"/>
      <w:ind w:left="360"/>
    </w:pPr>
    <w:rPr>
      <w:sz w:val="18"/>
    </w:rPr>
  </w:style>
  <w:style w:type="paragraph" w:styleId="TDC1">
    <w:name w:val="toc 1"/>
    <w:basedOn w:val="Normal"/>
    <w:next w:val="Normal"/>
    <w:uiPriority w:val="39"/>
    <w:qFormat/>
    <w:rsid w:val="00F04AD2"/>
    <w:pPr>
      <w:tabs>
        <w:tab w:val="left" w:pos="400"/>
        <w:tab w:val="right" w:leader="dot" w:pos="9360"/>
      </w:tabs>
      <w:spacing w:before="120" w:after="0" w:afterAutospacing="0"/>
    </w:pPr>
    <w:rPr>
      <w:rFonts w:cs="Arial"/>
      <w:b/>
      <w:noProof/>
      <w:szCs w:val="32"/>
    </w:rPr>
  </w:style>
  <w:style w:type="paragraph" w:styleId="TDC2">
    <w:name w:val="toc 2"/>
    <w:basedOn w:val="Normal"/>
    <w:next w:val="Normal"/>
    <w:uiPriority w:val="39"/>
    <w:qFormat/>
    <w:rsid w:val="00F04AD2"/>
    <w:pPr>
      <w:tabs>
        <w:tab w:val="left" w:leader="dot" w:pos="200"/>
        <w:tab w:val="right" w:leader="dot" w:pos="9360"/>
      </w:tabs>
      <w:spacing w:after="0" w:afterAutospacing="0"/>
      <w:ind w:left="202"/>
    </w:pPr>
    <w:rPr>
      <w:smallCaps/>
    </w:rPr>
  </w:style>
  <w:style w:type="paragraph" w:styleId="TDC3">
    <w:name w:val="toc 3"/>
    <w:basedOn w:val="Normal"/>
    <w:next w:val="Normal"/>
    <w:uiPriority w:val="39"/>
    <w:qFormat/>
    <w:rsid w:val="00F04AD2"/>
    <w:pPr>
      <w:tabs>
        <w:tab w:val="left" w:pos="1200"/>
        <w:tab w:val="right" w:leader="dot" w:pos="9360"/>
      </w:tabs>
      <w:ind w:left="400"/>
    </w:pPr>
    <w:rPr>
      <w:i/>
      <w:noProof/>
    </w:rPr>
  </w:style>
  <w:style w:type="paragraph" w:styleId="TDC5">
    <w:name w:val="toc 5"/>
    <w:basedOn w:val="Normal"/>
    <w:next w:val="Normal"/>
    <w:autoRedefine/>
    <w:uiPriority w:val="39"/>
    <w:rsid w:val="00F04AD2"/>
    <w:pPr>
      <w:ind w:left="960"/>
    </w:pPr>
    <w:rPr>
      <w:szCs w:val="24"/>
    </w:rPr>
  </w:style>
  <w:style w:type="paragraph" w:styleId="TDC4">
    <w:name w:val="toc 4"/>
    <w:basedOn w:val="Normal"/>
    <w:next w:val="Normal"/>
    <w:uiPriority w:val="39"/>
    <w:rsid w:val="00F04AD2"/>
    <w:rPr>
      <w:b/>
    </w:rPr>
  </w:style>
  <w:style w:type="paragraph" w:styleId="TDC6">
    <w:name w:val="toc 6"/>
    <w:basedOn w:val="Normal"/>
    <w:next w:val="Normal"/>
    <w:autoRedefine/>
    <w:uiPriority w:val="39"/>
    <w:rsid w:val="00F04AD2"/>
    <w:pPr>
      <w:ind w:left="1200"/>
    </w:pPr>
    <w:rPr>
      <w:szCs w:val="24"/>
    </w:rPr>
  </w:style>
  <w:style w:type="paragraph" w:styleId="TDC7">
    <w:name w:val="toc 7"/>
    <w:basedOn w:val="Normal"/>
    <w:next w:val="Normal"/>
    <w:autoRedefine/>
    <w:uiPriority w:val="39"/>
    <w:rsid w:val="00F04AD2"/>
    <w:pPr>
      <w:ind w:left="1440"/>
    </w:pPr>
    <w:rPr>
      <w:szCs w:val="24"/>
    </w:rPr>
  </w:style>
  <w:style w:type="paragraph" w:styleId="TDC8">
    <w:name w:val="toc 8"/>
    <w:basedOn w:val="Normal"/>
    <w:next w:val="Normal"/>
    <w:autoRedefine/>
    <w:uiPriority w:val="39"/>
    <w:rsid w:val="00F04AD2"/>
    <w:pPr>
      <w:ind w:left="1680"/>
    </w:pPr>
    <w:rPr>
      <w:szCs w:val="24"/>
    </w:rPr>
  </w:style>
  <w:style w:type="paragraph" w:styleId="TDC9">
    <w:name w:val="toc 9"/>
    <w:basedOn w:val="Normal"/>
    <w:next w:val="Normal"/>
    <w:autoRedefine/>
    <w:uiPriority w:val="39"/>
    <w:rsid w:val="00F04AD2"/>
    <w:pPr>
      <w:ind w:left="1920"/>
    </w:pPr>
    <w:rPr>
      <w:szCs w:val="24"/>
    </w:rPr>
  </w:style>
  <w:style w:type="paragraph" w:customStyle="1" w:styleId="ListBulleted">
    <w:name w:val="List Bulleted"/>
    <w:basedOn w:val="Lista"/>
    <w:rsid w:val="00F04AD2"/>
    <w:pPr>
      <w:tabs>
        <w:tab w:val="num" w:pos="720"/>
      </w:tabs>
      <w:spacing w:before="60" w:after="60"/>
      <w:ind w:left="720" w:right="1008" w:hanging="432"/>
    </w:pPr>
    <w:rPr>
      <w:kern w:val="22"/>
    </w:rPr>
  </w:style>
  <w:style w:type="paragraph" w:customStyle="1" w:styleId="ListIndented">
    <w:name w:val="List Indented"/>
    <w:basedOn w:val="Normal"/>
    <w:rsid w:val="00F04AD2"/>
    <w:pPr>
      <w:spacing w:before="60" w:after="60"/>
      <w:ind w:left="1440" w:right="720"/>
    </w:pPr>
    <w:rPr>
      <w:kern w:val="22"/>
      <w:sz w:val="18"/>
    </w:rPr>
  </w:style>
  <w:style w:type="paragraph" w:customStyle="1" w:styleId="TableHeading">
    <w:name w:val="Table Heading"/>
    <w:basedOn w:val="Normal"/>
    <w:rsid w:val="00F04AD2"/>
    <w:pPr>
      <w:spacing w:before="120" w:after="120"/>
    </w:pPr>
    <w:rPr>
      <w:b/>
      <w:kern w:val="20"/>
      <w:sz w:val="20"/>
    </w:rPr>
  </w:style>
  <w:style w:type="paragraph" w:customStyle="1" w:styleId="ParagraphIndentedBold">
    <w:name w:val="Paragraph Indented Bold"/>
    <w:basedOn w:val="Paragraph"/>
    <w:rsid w:val="00F04AD2"/>
    <w:pPr>
      <w:numPr>
        <w:numId w:val="15"/>
      </w:numPr>
      <w:tabs>
        <w:tab w:val="clear" w:pos="360"/>
      </w:tabs>
      <w:spacing w:before="120"/>
      <w:ind w:left="720" w:right="720" w:firstLine="0"/>
      <w:jc w:val="left"/>
    </w:pPr>
    <w:rPr>
      <w:b/>
    </w:rPr>
  </w:style>
  <w:style w:type="paragraph" w:customStyle="1" w:styleId="ParagraphIndentedRegular">
    <w:name w:val="Paragraph Indented Regular"/>
    <w:basedOn w:val="ParagraphIndentedBold"/>
    <w:rsid w:val="00F04AD2"/>
    <w:pPr>
      <w:numPr>
        <w:numId w:val="16"/>
      </w:numPr>
      <w:tabs>
        <w:tab w:val="clear" w:pos="1368"/>
      </w:tabs>
      <w:ind w:left="720" w:firstLine="0"/>
    </w:pPr>
    <w:rPr>
      <w:b w:val="0"/>
    </w:rPr>
  </w:style>
  <w:style w:type="paragraph" w:customStyle="1" w:styleId="BdyTxtlvl3">
    <w:name w:val="Bdy_Txt_lvl_3"/>
    <w:basedOn w:val="BdyTxtlvl2"/>
    <w:rsid w:val="00F04AD2"/>
    <w:pPr>
      <w:ind w:left="720"/>
    </w:pPr>
  </w:style>
  <w:style w:type="paragraph" w:customStyle="1" w:styleId="BdyTxtlvl2">
    <w:name w:val="Bdy_Txt_lvl_2"/>
    <w:basedOn w:val="Normal"/>
    <w:rsid w:val="00F04AD2"/>
    <w:pPr>
      <w:widowControl w:val="0"/>
      <w:numPr>
        <w:numId w:val="13"/>
      </w:numPr>
      <w:tabs>
        <w:tab w:val="clear" w:pos="1440"/>
      </w:tabs>
      <w:spacing w:before="60" w:after="40"/>
      <w:ind w:left="540" w:firstLine="0"/>
    </w:pPr>
    <w:rPr>
      <w:sz w:val="18"/>
    </w:rPr>
  </w:style>
  <w:style w:type="paragraph" w:customStyle="1" w:styleId="font6">
    <w:name w:val="font6"/>
    <w:basedOn w:val="Normal"/>
    <w:rsid w:val="00F04AD2"/>
    <w:pPr>
      <w:numPr>
        <w:numId w:val="14"/>
      </w:numPr>
      <w:tabs>
        <w:tab w:val="clear" w:pos="1800"/>
      </w:tabs>
      <w:spacing w:before="100" w:beforeAutospacing="1"/>
      <w:ind w:left="0" w:firstLine="0"/>
    </w:pPr>
    <w:rPr>
      <w:rFonts w:eastAsia="Arial Unicode MS" w:cs="Arial"/>
      <w:sz w:val="18"/>
    </w:rPr>
  </w:style>
  <w:style w:type="paragraph" w:customStyle="1" w:styleId="Titlepgsubtitle">
    <w:name w:val="Title_pg_subtitle"/>
    <w:basedOn w:val="Normal"/>
    <w:rsid w:val="00F04AD2"/>
    <w:pPr>
      <w:widowControl w:val="0"/>
    </w:pPr>
    <w:rPr>
      <w:rFonts w:ascii="Arial" w:hAnsi="Arial"/>
    </w:rPr>
  </w:style>
  <w:style w:type="paragraph" w:customStyle="1" w:styleId="SubHeading">
    <w:name w:val="Sub Heading"/>
    <w:basedOn w:val="Paragraph"/>
    <w:rsid w:val="00F04AD2"/>
    <w:pPr>
      <w:keepNext/>
      <w:spacing w:before="180"/>
    </w:pPr>
    <w:rPr>
      <w:b/>
    </w:rPr>
  </w:style>
  <w:style w:type="paragraph" w:styleId="Textoindependiente">
    <w:name w:val="Body Text"/>
    <w:aliases w:val="RFQ Text,RFQ Text1"/>
    <w:basedOn w:val="Normal"/>
    <w:link w:val="TextoindependienteCar"/>
    <w:semiHidden/>
    <w:rsid w:val="00F04AD2"/>
    <w:rPr>
      <w:sz w:val="18"/>
    </w:rPr>
  </w:style>
  <w:style w:type="character" w:customStyle="1" w:styleId="TextoindependienteCar">
    <w:name w:val="Texto independiente Car"/>
    <w:aliases w:val="RFQ Text Car,RFQ Text1 Car"/>
    <w:basedOn w:val="Fuentedeprrafopredeter"/>
    <w:link w:val="Textoindependiente"/>
    <w:semiHidden/>
    <w:rsid w:val="00F04AD2"/>
    <w:rPr>
      <w:rFonts w:ascii="Times New Roman" w:eastAsia="Times New Roman" w:hAnsi="Times New Roman" w:cs="Times New Roman"/>
      <w:sz w:val="18"/>
    </w:rPr>
  </w:style>
  <w:style w:type="paragraph" w:customStyle="1" w:styleId="ParagraphSecond">
    <w:name w:val="Paragraph Second+"/>
    <w:basedOn w:val="ParagraphFirst"/>
    <w:rsid w:val="00F04AD2"/>
    <w:pPr>
      <w:spacing w:before="120" w:after="60"/>
    </w:pPr>
  </w:style>
  <w:style w:type="paragraph" w:customStyle="1" w:styleId="ParagraphFirst">
    <w:name w:val="Paragraph First"/>
    <w:basedOn w:val="Normal"/>
    <w:next w:val="ParagraphSecond"/>
    <w:rsid w:val="00F04AD2"/>
    <w:pPr>
      <w:spacing w:before="240" w:after="120"/>
      <w:ind w:left="720" w:right="720"/>
    </w:pPr>
    <w:rPr>
      <w:kern w:val="22"/>
    </w:rPr>
  </w:style>
  <w:style w:type="character" w:styleId="Hipervnculovisitado">
    <w:name w:val="FollowedHyperlink"/>
    <w:basedOn w:val="Fuentedeprrafopredeter"/>
    <w:semiHidden/>
    <w:rsid w:val="00F04AD2"/>
    <w:rPr>
      <w:color w:val="800080"/>
      <w:u w:val="single"/>
    </w:rPr>
  </w:style>
  <w:style w:type="paragraph" w:styleId="NormalWeb">
    <w:name w:val="Normal (Web)"/>
    <w:basedOn w:val="Normal"/>
    <w:uiPriority w:val="99"/>
    <w:rsid w:val="00F04AD2"/>
    <w:rPr>
      <w:sz w:val="18"/>
      <w:szCs w:val="24"/>
    </w:rPr>
  </w:style>
  <w:style w:type="paragraph" w:styleId="Textoindependiente2">
    <w:name w:val="Body Text 2"/>
    <w:basedOn w:val="Normal"/>
    <w:link w:val="Textoindependiente2Car"/>
    <w:semiHidden/>
    <w:rsid w:val="00F04AD2"/>
    <w:pPr>
      <w:spacing w:after="120" w:line="480" w:lineRule="auto"/>
    </w:pPr>
  </w:style>
  <w:style w:type="character" w:customStyle="1" w:styleId="Textoindependiente2Car">
    <w:name w:val="Texto independiente 2 Car"/>
    <w:basedOn w:val="Fuentedeprrafopredeter"/>
    <w:link w:val="Textoindependiente2"/>
    <w:semiHidden/>
    <w:rsid w:val="00F04AD2"/>
    <w:rPr>
      <w:rFonts w:ascii="Times New Roman" w:eastAsia="Times New Roman" w:hAnsi="Times New Roman" w:cs="Times New Roman"/>
    </w:rPr>
  </w:style>
  <w:style w:type="paragraph" w:styleId="Textocomentario">
    <w:name w:val="annotation text"/>
    <w:basedOn w:val="Normal"/>
    <w:link w:val="TextocomentarioCar"/>
    <w:semiHidden/>
    <w:rsid w:val="00F04AD2"/>
    <w:rPr>
      <w:sz w:val="18"/>
    </w:rPr>
  </w:style>
  <w:style w:type="character" w:customStyle="1" w:styleId="TextocomentarioCar">
    <w:name w:val="Texto comentario Car"/>
    <w:basedOn w:val="Fuentedeprrafopredeter"/>
    <w:link w:val="Textocomentario"/>
    <w:semiHidden/>
    <w:rsid w:val="00F04AD2"/>
    <w:rPr>
      <w:rFonts w:ascii="Times New Roman" w:eastAsia="Times New Roman" w:hAnsi="Times New Roman" w:cs="Times New Roman"/>
      <w:sz w:val="18"/>
    </w:rPr>
  </w:style>
  <w:style w:type="paragraph" w:styleId="Textonotaalfinal">
    <w:name w:val="endnote text"/>
    <w:basedOn w:val="Normal"/>
    <w:link w:val="TextonotaalfinalCar"/>
    <w:semiHidden/>
    <w:rsid w:val="00F04AD2"/>
    <w:rPr>
      <w:sz w:val="18"/>
    </w:rPr>
  </w:style>
  <w:style w:type="character" w:customStyle="1" w:styleId="TextonotaalfinalCar">
    <w:name w:val="Texto nota al final Car"/>
    <w:basedOn w:val="Fuentedeprrafopredeter"/>
    <w:link w:val="Textonotaalfinal"/>
    <w:semiHidden/>
    <w:rsid w:val="00F04AD2"/>
    <w:rPr>
      <w:rFonts w:ascii="Times New Roman" w:eastAsia="Times New Roman" w:hAnsi="Times New Roman" w:cs="Times New Roman"/>
      <w:sz w:val="18"/>
    </w:rPr>
  </w:style>
  <w:style w:type="paragraph" w:styleId="Direccinsobre">
    <w:name w:val="envelope address"/>
    <w:basedOn w:val="Normal"/>
    <w:semiHidden/>
    <w:rsid w:val="00F04AD2"/>
    <w:pPr>
      <w:framePr w:w="7920" w:h="1980" w:hRule="exact" w:hSpace="180" w:wrap="auto" w:hAnchor="page" w:xAlign="center" w:yAlign="bottom"/>
      <w:ind w:left="2880"/>
    </w:pPr>
    <w:rPr>
      <w:rFonts w:cs="Arial"/>
      <w:sz w:val="18"/>
      <w:szCs w:val="24"/>
    </w:rPr>
  </w:style>
  <w:style w:type="paragraph" w:styleId="Remitedesobre">
    <w:name w:val="envelope return"/>
    <w:basedOn w:val="Normal"/>
    <w:semiHidden/>
    <w:rsid w:val="00F04AD2"/>
    <w:rPr>
      <w:rFonts w:cs="Arial"/>
      <w:sz w:val="18"/>
    </w:rPr>
  </w:style>
  <w:style w:type="character" w:styleId="CdigoHTML">
    <w:name w:val="HTML Code"/>
    <w:basedOn w:val="Fuentedeprrafopredeter"/>
    <w:semiHidden/>
    <w:rsid w:val="00F04AD2"/>
    <w:rPr>
      <w:rFonts w:ascii="Courier New" w:hAnsi="Courier New"/>
      <w:sz w:val="16"/>
      <w:szCs w:val="20"/>
    </w:rPr>
  </w:style>
  <w:style w:type="character" w:styleId="TecladoHTML">
    <w:name w:val="HTML Keyboard"/>
    <w:basedOn w:val="Fuentedeprrafopredeter"/>
    <w:semiHidden/>
    <w:rsid w:val="00F04AD2"/>
    <w:rPr>
      <w:rFonts w:ascii="Courier New" w:hAnsi="Courier New"/>
      <w:sz w:val="18"/>
      <w:szCs w:val="20"/>
    </w:rPr>
  </w:style>
  <w:style w:type="paragraph" w:styleId="HTMLconformatoprevio">
    <w:name w:val="HTML Preformatted"/>
    <w:basedOn w:val="Normal"/>
    <w:link w:val="HTMLconformatoprevioCar"/>
    <w:semiHidden/>
    <w:rsid w:val="00F04AD2"/>
    <w:rPr>
      <w:rFonts w:ascii="Courier New" w:hAnsi="Courier New" w:cs="Courier New"/>
      <w:sz w:val="18"/>
    </w:rPr>
  </w:style>
  <w:style w:type="character" w:customStyle="1" w:styleId="HTMLconformatoprevioCar">
    <w:name w:val="HTML con formato previo Car"/>
    <w:basedOn w:val="Fuentedeprrafopredeter"/>
    <w:link w:val="HTMLconformatoprevio"/>
    <w:semiHidden/>
    <w:rsid w:val="00F04AD2"/>
    <w:rPr>
      <w:rFonts w:ascii="Courier New" w:eastAsia="Times New Roman" w:hAnsi="Courier New" w:cs="Courier New"/>
      <w:sz w:val="18"/>
    </w:rPr>
  </w:style>
  <w:style w:type="character" w:styleId="MquinadeescribirHTML">
    <w:name w:val="HTML Typewriter"/>
    <w:basedOn w:val="Fuentedeprrafopredeter"/>
    <w:semiHidden/>
    <w:rsid w:val="00F04AD2"/>
    <w:rPr>
      <w:rFonts w:ascii="Courier New" w:hAnsi="Courier New"/>
      <w:sz w:val="18"/>
      <w:szCs w:val="20"/>
    </w:rPr>
  </w:style>
  <w:style w:type="paragraph" w:styleId="Textomacro">
    <w:name w:val="macro"/>
    <w:link w:val="TextomacroCar"/>
    <w:semiHidden/>
    <w:rsid w:val="00F04AD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16"/>
      <w:szCs w:val="20"/>
    </w:rPr>
  </w:style>
  <w:style w:type="character" w:customStyle="1" w:styleId="TextomacroCar">
    <w:name w:val="Texto macro Car"/>
    <w:basedOn w:val="Fuentedeprrafopredeter"/>
    <w:link w:val="Textomacro"/>
    <w:semiHidden/>
    <w:rsid w:val="00F04AD2"/>
    <w:rPr>
      <w:rFonts w:ascii="Courier New" w:eastAsia="Times New Roman" w:hAnsi="Courier New" w:cs="Courier New"/>
      <w:sz w:val="16"/>
      <w:szCs w:val="20"/>
    </w:rPr>
  </w:style>
  <w:style w:type="paragraph" w:styleId="Encabezadodemensaje">
    <w:name w:val="Message Header"/>
    <w:basedOn w:val="Normal"/>
    <w:link w:val="EncabezadodemensajeCar"/>
    <w:semiHidden/>
    <w:rsid w:val="00F04AD2"/>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18"/>
      <w:szCs w:val="24"/>
    </w:rPr>
  </w:style>
  <w:style w:type="character" w:customStyle="1" w:styleId="EncabezadodemensajeCar">
    <w:name w:val="Encabezado de mensaje Car"/>
    <w:basedOn w:val="Fuentedeprrafopredeter"/>
    <w:link w:val="Encabezadodemensaje"/>
    <w:semiHidden/>
    <w:rsid w:val="00F04AD2"/>
    <w:rPr>
      <w:rFonts w:ascii="Times New Roman" w:eastAsia="Times New Roman" w:hAnsi="Times New Roman" w:cs="Arial"/>
      <w:sz w:val="18"/>
      <w:szCs w:val="24"/>
      <w:shd w:val="pct20" w:color="auto" w:fill="auto"/>
    </w:rPr>
  </w:style>
  <w:style w:type="paragraph" w:styleId="Textosinformato">
    <w:name w:val="Plain Text"/>
    <w:basedOn w:val="Normal"/>
    <w:link w:val="TextosinformatoCar"/>
    <w:semiHidden/>
    <w:rsid w:val="00F04AD2"/>
    <w:rPr>
      <w:rFonts w:ascii="Courier New" w:hAnsi="Courier New" w:cs="Courier New"/>
    </w:rPr>
  </w:style>
  <w:style w:type="character" w:customStyle="1" w:styleId="TextosinformatoCar">
    <w:name w:val="Texto sin formato Car"/>
    <w:basedOn w:val="Fuentedeprrafopredeter"/>
    <w:link w:val="Textosinformato"/>
    <w:semiHidden/>
    <w:rsid w:val="00F04AD2"/>
    <w:rPr>
      <w:rFonts w:ascii="Courier New" w:eastAsia="Times New Roman" w:hAnsi="Courier New" w:cs="Courier New"/>
    </w:rPr>
  </w:style>
  <w:style w:type="paragraph" w:styleId="Subttulo">
    <w:name w:val="Subtitle"/>
    <w:basedOn w:val="Normal"/>
    <w:link w:val="SubttuloCar"/>
    <w:qFormat/>
    <w:rsid w:val="00F04AD2"/>
    <w:pPr>
      <w:spacing w:after="60"/>
      <w:jc w:val="center"/>
    </w:pPr>
    <w:rPr>
      <w:rFonts w:cs="Arial"/>
      <w:szCs w:val="24"/>
    </w:rPr>
  </w:style>
  <w:style w:type="character" w:customStyle="1" w:styleId="SubttuloCar">
    <w:name w:val="Subtítulo Car"/>
    <w:basedOn w:val="Fuentedeprrafopredeter"/>
    <w:link w:val="Subttulo"/>
    <w:rsid w:val="00F04AD2"/>
    <w:rPr>
      <w:rFonts w:ascii="Times New Roman" w:eastAsia="Times New Roman" w:hAnsi="Times New Roman" w:cs="Arial"/>
      <w:szCs w:val="24"/>
    </w:rPr>
  </w:style>
  <w:style w:type="paragraph" w:styleId="Ttulo">
    <w:name w:val="Title"/>
    <w:basedOn w:val="Normal"/>
    <w:link w:val="TtuloCar"/>
    <w:qFormat/>
    <w:rsid w:val="00F04AD2"/>
    <w:pPr>
      <w:spacing w:before="240" w:after="60"/>
      <w:jc w:val="center"/>
    </w:pPr>
    <w:rPr>
      <w:rFonts w:cs="Arial"/>
      <w:b/>
      <w:bCs/>
      <w:kern w:val="28"/>
      <w:sz w:val="24"/>
      <w:szCs w:val="32"/>
    </w:rPr>
  </w:style>
  <w:style w:type="character" w:customStyle="1" w:styleId="TtuloCar">
    <w:name w:val="Título Car"/>
    <w:basedOn w:val="Fuentedeprrafopredeter"/>
    <w:link w:val="Ttulo"/>
    <w:rsid w:val="00F04AD2"/>
    <w:rPr>
      <w:rFonts w:ascii="Times New Roman" w:eastAsia="Times New Roman" w:hAnsi="Times New Roman" w:cs="Arial"/>
      <w:b/>
      <w:bCs/>
      <w:kern w:val="28"/>
      <w:sz w:val="24"/>
      <w:szCs w:val="32"/>
    </w:rPr>
  </w:style>
  <w:style w:type="paragraph" w:styleId="Encabezadodelista">
    <w:name w:val="toa heading"/>
    <w:basedOn w:val="Normal"/>
    <w:next w:val="Normal"/>
    <w:semiHidden/>
    <w:rsid w:val="00F04AD2"/>
    <w:pPr>
      <w:spacing w:before="120"/>
    </w:pPr>
    <w:rPr>
      <w:rFonts w:cs="Arial"/>
      <w:b/>
      <w:bCs/>
      <w:sz w:val="20"/>
      <w:szCs w:val="24"/>
    </w:rPr>
  </w:style>
  <w:style w:type="paragraph" w:customStyle="1" w:styleId="Appendix1">
    <w:name w:val="Appendix 1"/>
    <w:basedOn w:val="Normal"/>
    <w:next w:val="Normal"/>
    <w:rsid w:val="00F04AD2"/>
    <w:pPr>
      <w:keepNext/>
      <w:pageBreakBefore/>
      <w:tabs>
        <w:tab w:val="right" w:pos="-2900"/>
        <w:tab w:val="left" w:pos="700"/>
      </w:tabs>
      <w:spacing w:before="320"/>
      <w:outlineLvl w:val="0"/>
    </w:pPr>
    <w:rPr>
      <w:b/>
      <w:kern w:val="28"/>
      <w:sz w:val="28"/>
    </w:rPr>
  </w:style>
  <w:style w:type="paragraph" w:customStyle="1" w:styleId="Appendix2">
    <w:name w:val="Appendix 2"/>
    <w:basedOn w:val="Normal"/>
    <w:next w:val="Normal"/>
    <w:rsid w:val="00F04AD2"/>
    <w:pPr>
      <w:spacing w:before="240"/>
      <w:outlineLvl w:val="1"/>
    </w:pPr>
    <w:rPr>
      <w:b/>
      <w:kern w:val="28"/>
      <w:sz w:val="24"/>
    </w:rPr>
  </w:style>
  <w:style w:type="paragraph" w:customStyle="1" w:styleId="Appendix3">
    <w:name w:val="Appendix 3"/>
    <w:basedOn w:val="Normal"/>
    <w:next w:val="Normal"/>
    <w:rsid w:val="00F04AD2"/>
    <w:pPr>
      <w:keepNext/>
      <w:spacing w:before="160"/>
      <w:outlineLvl w:val="2"/>
    </w:pPr>
    <w:rPr>
      <w:b/>
      <w:kern w:val="22"/>
    </w:rPr>
  </w:style>
  <w:style w:type="paragraph" w:customStyle="1" w:styleId="Preface1">
    <w:name w:val="Preface 1"/>
    <w:basedOn w:val="Normal"/>
    <w:next w:val="Normal"/>
    <w:rsid w:val="00F04AD2"/>
    <w:pPr>
      <w:keepNext/>
      <w:pageBreakBefore/>
      <w:tabs>
        <w:tab w:val="right" w:pos="-2900"/>
        <w:tab w:val="left" w:pos="700"/>
      </w:tabs>
      <w:spacing w:before="320"/>
      <w:outlineLvl w:val="0"/>
    </w:pPr>
    <w:rPr>
      <w:b/>
      <w:sz w:val="28"/>
    </w:rPr>
  </w:style>
  <w:style w:type="paragraph" w:customStyle="1" w:styleId="Preface2">
    <w:name w:val="Preface 2"/>
    <w:basedOn w:val="Normal"/>
    <w:next w:val="Normal"/>
    <w:rsid w:val="00F04AD2"/>
    <w:pPr>
      <w:keepNext/>
      <w:spacing w:before="240"/>
      <w:outlineLvl w:val="1"/>
    </w:pPr>
    <w:rPr>
      <w:b/>
      <w:kern w:val="28"/>
      <w:sz w:val="24"/>
    </w:rPr>
  </w:style>
  <w:style w:type="paragraph" w:customStyle="1" w:styleId="Preface3">
    <w:name w:val="Preface 3"/>
    <w:basedOn w:val="Normal"/>
    <w:next w:val="Normal"/>
    <w:rsid w:val="00F04AD2"/>
    <w:pPr>
      <w:keepNext/>
      <w:spacing w:before="160"/>
      <w:outlineLvl w:val="2"/>
    </w:pPr>
    <w:rPr>
      <w:b/>
      <w:kern w:val="22"/>
    </w:rPr>
  </w:style>
  <w:style w:type="character" w:customStyle="1" w:styleId="MTEquationSection">
    <w:name w:val="MTEquationSection"/>
    <w:basedOn w:val="Fuentedeprrafopredeter"/>
    <w:rsid w:val="00F04AD2"/>
    <w:rPr>
      <w:rFonts w:ascii="Garamond" w:hAnsi="Garamond"/>
      <w:bCs/>
      <w:i/>
      <w:vanish/>
      <w:color w:val="FF0000"/>
      <w:sz w:val="28"/>
      <w:szCs w:val="28"/>
    </w:rPr>
  </w:style>
  <w:style w:type="paragraph" w:styleId="TtuloTDC">
    <w:name w:val="TOC Heading"/>
    <w:basedOn w:val="Ttulo1"/>
    <w:next w:val="Normal"/>
    <w:uiPriority w:val="39"/>
    <w:unhideWhenUsed/>
    <w:qFormat/>
    <w:rsid w:val="00F04AD2"/>
    <w:pPr>
      <w:keepLines/>
      <w:pageBreakBefore w:val="0"/>
      <w:numPr>
        <w:numId w:val="0"/>
      </w:numPr>
      <w:tabs>
        <w:tab w:val="clear" w:pos="-2900"/>
        <w:tab w:val="clear" w:pos="700"/>
      </w:tabs>
      <w:spacing w:before="480" w:after="0" w:afterAutospacing="0" w:line="276" w:lineRule="auto"/>
      <w:outlineLvl w:val="9"/>
    </w:pPr>
    <w:rPr>
      <w:rFonts w:asciiTheme="majorHAnsi" w:eastAsiaTheme="majorEastAsia" w:hAnsiTheme="majorHAnsi" w:cstheme="majorBidi"/>
      <w:bCs/>
      <w:color w:val="365F91" w:themeColor="accent1" w:themeShade="BF"/>
      <w:sz w:val="28"/>
      <w:szCs w:val="28"/>
    </w:rPr>
  </w:style>
  <w:style w:type="character" w:styleId="Textodelmarcadordeposicin">
    <w:name w:val="Placeholder Text"/>
    <w:basedOn w:val="Fuentedeprrafopredeter"/>
    <w:uiPriority w:val="99"/>
    <w:semiHidden/>
    <w:rsid w:val="00F04AD2"/>
    <w:rPr>
      <w:color w:val="808080"/>
    </w:rPr>
  </w:style>
  <w:style w:type="paragraph" w:styleId="ndice1">
    <w:name w:val="index 1"/>
    <w:basedOn w:val="Normal"/>
    <w:next w:val="Normal"/>
    <w:autoRedefine/>
    <w:uiPriority w:val="99"/>
    <w:unhideWhenUsed/>
    <w:rsid w:val="00F04AD2"/>
    <w:pPr>
      <w:tabs>
        <w:tab w:val="right" w:leader="dot" w:pos="4443"/>
      </w:tabs>
      <w:spacing w:after="0" w:afterAutospacing="0"/>
      <w:ind w:left="216" w:hanging="216"/>
    </w:pPr>
    <w:rPr>
      <w:rFonts w:asciiTheme="minorHAnsi" w:hAnsiTheme="minorHAnsi" w:cstheme="minorHAnsi"/>
      <w:noProof/>
      <w:sz w:val="18"/>
      <w:szCs w:val="18"/>
    </w:rPr>
  </w:style>
  <w:style w:type="paragraph" w:customStyle="1" w:styleId="Part">
    <w:name w:val="Part"/>
    <w:basedOn w:val="Normal"/>
    <w:link w:val="PartChar"/>
    <w:rsid w:val="00F04AD2"/>
    <w:pPr>
      <w:tabs>
        <w:tab w:val="num" w:pos="720"/>
      </w:tabs>
      <w:spacing w:after="240" w:afterAutospacing="0"/>
      <w:ind w:left="720" w:hanging="360"/>
    </w:pPr>
    <w:rPr>
      <w:sz w:val="28"/>
      <w:szCs w:val="28"/>
    </w:rPr>
  </w:style>
  <w:style w:type="paragraph" w:customStyle="1" w:styleId="Step">
    <w:name w:val="Step"/>
    <w:basedOn w:val="Normal"/>
    <w:next w:val="Normal"/>
    <w:rsid w:val="00F04AD2"/>
    <w:pPr>
      <w:tabs>
        <w:tab w:val="num" w:pos="360"/>
      </w:tabs>
      <w:spacing w:before="120" w:after="240" w:afterAutospacing="0"/>
      <w:ind w:left="360" w:hanging="360"/>
    </w:pPr>
    <w:rPr>
      <w:sz w:val="36"/>
      <w:szCs w:val="24"/>
    </w:rPr>
  </w:style>
  <w:style w:type="table" w:styleId="Tablaconcuadrcula">
    <w:name w:val="Table Grid"/>
    <w:basedOn w:val="Tablanormal"/>
    <w:rsid w:val="00F04AD2"/>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JROurObjectChar">
    <w:name w:val="JROurObject Char"/>
    <w:basedOn w:val="JRStepPartChar"/>
    <w:rsid w:val="00F04AD2"/>
    <w:rPr>
      <w:rFonts w:ascii="Courier New" w:eastAsia="Times New Roman" w:hAnsi="Courier New" w:cs="Times New Roman"/>
      <w:b/>
      <w:smallCaps/>
      <w:szCs w:val="28"/>
    </w:rPr>
  </w:style>
  <w:style w:type="numbering" w:customStyle="1" w:styleId="Style1">
    <w:name w:val="Style1"/>
    <w:uiPriority w:val="99"/>
    <w:rsid w:val="00F04AD2"/>
  </w:style>
  <w:style w:type="numbering" w:customStyle="1" w:styleId="Style2">
    <w:name w:val="Style2"/>
    <w:uiPriority w:val="99"/>
    <w:rsid w:val="00F04AD2"/>
    <w:pPr>
      <w:numPr>
        <w:numId w:val="18"/>
      </w:numPr>
    </w:pPr>
  </w:style>
  <w:style w:type="paragraph" w:customStyle="1" w:styleId="JROurProperties">
    <w:name w:val="JROurProperties"/>
    <w:basedOn w:val="JRStepPart"/>
    <w:link w:val="JROurPropertiesChar"/>
    <w:qFormat/>
    <w:rsid w:val="00F04AD2"/>
    <w:rPr>
      <w:b/>
      <w:i/>
    </w:rPr>
  </w:style>
  <w:style w:type="character" w:customStyle="1" w:styleId="JROurPropertiesChar">
    <w:name w:val="JROurProperties Char"/>
    <w:basedOn w:val="JRStepPartChar"/>
    <w:link w:val="JROurProperties"/>
    <w:rsid w:val="00F04AD2"/>
    <w:rPr>
      <w:rFonts w:ascii="Times New Roman" w:eastAsia="Times New Roman" w:hAnsi="Times New Roman" w:cs="Times New Roman"/>
      <w:b/>
      <w:i/>
      <w:szCs w:val="28"/>
    </w:rPr>
  </w:style>
  <w:style w:type="paragraph" w:customStyle="1" w:styleId="Question">
    <w:name w:val="Question"/>
    <w:basedOn w:val="Normal"/>
    <w:rsid w:val="00F04AD2"/>
    <w:pPr>
      <w:tabs>
        <w:tab w:val="num" w:pos="0"/>
      </w:tabs>
      <w:spacing w:after="240" w:afterAutospacing="0"/>
      <w:ind w:left="1710" w:hanging="1710"/>
    </w:pPr>
    <w:rPr>
      <w:sz w:val="28"/>
      <w:szCs w:val="24"/>
    </w:rPr>
  </w:style>
  <w:style w:type="paragraph" w:styleId="Tabladeilustraciones">
    <w:name w:val="table of figures"/>
    <w:basedOn w:val="Normal"/>
    <w:next w:val="Normal"/>
    <w:uiPriority w:val="99"/>
    <w:unhideWhenUsed/>
    <w:rsid w:val="00F04AD2"/>
    <w:pPr>
      <w:spacing w:after="0" w:afterAutospacing="0"/>
      <w:contextualSpacing/>
    </w:pPr>
  </w:style>
  <w:style w:type="character" w:styleId="nfasis">
    <w:name w:val="Emphasis"/>
    <w:basedOn w:val="Fuentedeprrafopredeter"/>
    <w:qFormat/>
    <w:rsid w:val="00F04AD2"/>
    <w:rPr>
      <w:i/>
    </w:rPr>
  </w:style>
  <w:style w:type="character" w:styleId="Refdenotaalfinal">
    <w:name w:val="endnote reference"/>
    <w:basedOn w:val="Fuentedeprrafopredeter"/>
    <w:uiPriority w:val="99"/>
    <w:semiHidden/>
    <w:unhideWhenUsed/>
    <w:rsid w:val="00F04AD2"/>
    <w:rPr>
      <w:vertAlign w:val="superscript"/>
    </w:rPr>
  </w:style>
  <w:style w:type="table" w:customStyle="1" w:styleId="LightList-Accent11">
    <w:name w:val="Light List - Accent 11"/>
    <w:basedOn w:val="Tablanormal"/>
    <w:uiPriority w:val="61"/>
    <w:rsid w:val="00F04A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LabTitle">
    <w:name w:val="LabTitle"/>
    <w:basedOn w:val="Normal"/>
    <w:rsid w:val="00F04AD2"/>
    <w:pPr>
      <w:spacing w:after="120" w:afterAutospacing="0"/>
      <w:jc w:val="center"/>
    </w:pPr>
    <w:rPr>
      <w:b/>
      <w:bCs/>
      <w:sz w:val="40"/>
      <w:szCs w:val="20"/>
    </w:rPr>
  </w:style>
  <w:style w:type="character" w:styleId="Ttulodellibro">
    <w:name w:val="Book Title"/>
    <w:basedOn w:val="Fuentedeprrafopredeter"/>
    <w:uiPriority w:val="33"/>
    <w:qFormat/>
    <w:rsid w:val="00F04AD2"/>
    <w:rPr>
      <w:b/>
      <w:bCs/>
      <w:smallCaps/>
      <w:spacing w:val="5"/>
    </w:rPr>
  </w:style>
  <w:style w:type="table" w:customStyle="1" w:styleId="MediumShading1-Accent11">
    <w:name w:val="Medium Shading 1 - Accent 11"/>
    <w:basedOn w:val="Tablanormal"/>
    <w:next w:val="Sombreadomedio1-nfasis1"/>
    <w:uiPriority w:val="63"/>
    <w:rsid w:val="00F04AD2"/>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NoList1">
    <w:name w:val="No List1"/>
    <w:next w:val="Sinlista"/>
    <w:uiPriority w:val="99"/>
    <w:semiHidden/>
    <w:unhideWhenUsed/>
    <w:rsid w:val="00F04AD2"/>
  </w:style>
  <w:style w:type="paragraph" w:customStyle="1" w:styleId="TOCHeading1">
    <w:name w:val="TOC Heading1"/>
    <w:basedOn w:val="Ttulo1"/>
    <w:next w:val="Normal"/>
    <w:uiPriority w:val="39"/>
    <w:unhideWhenUsed/>
    <w:qFormat/>
    <w:rsid w:val="00F04AD2"/>
    <w:pPr>
      <w:keepLines/>
      <w:pageBreakBefore w:val="0"/>
      <w:numPr>
        <w:numId w:val="0"/>
      </w:numPr>
      <w:tabs>
        <w:tab w:val="clear" w:pos="-2900"/>
        <w:tab w:val="clear" w:pos="700"/>
      </w:tabs>
      <w:spacing w:before="480" w:after="0" w:afterAutospacing="0" w:line="276" w:lineRule="auto"/>
      <w:outlineLvl w:val="9"/>
    </w:pPr>
    <w:rPr>
      <w:rFonts w:ascii="Cambria" w:hAnsi="Cambria"/>
      <w:bCs/>
      <w:color w:val="365F91"/>
      <w:sz w:val="28"/>
      <w:szCs w:val="28"/>
    </w:rPr>
  </w:style>
  <w:style w:type="table" w:customStyle="1" w:styleId="TableGrid1">
    <w:name w:val="Table Grid1"/>
    <w:basedOn w:val="Tablanormal"/>
    <w:next w:val="Tablaconcuadrcula"/>
    <w:rsid w:val="00F04AD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2">
    <w:name w:val="Medium Shading 1 - Accent 112"/>
    <w:basedOn w:val="Tablanormal"/>
    <w:next w:val="MediumShading1-Accent11"/>
    <w:uiPriority w:val="63"/>
    <w:rsid w:val="00162C4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JRStepPartOne">
    <w:name w:val="JRStepPartOne"/>
    <w:basedOn w:val="JRStepPart"/>
    <w:link w:val="JRStepPartOneChar"/>
    <w:qFormat/>
    <w:rsid w:val="00F04AD2"/>
  </w:style>
  <w:style w:type="character" w:customStyle="1" w:styleId="JRStepPartOneChar">
    <w:name w:val="JRStepPartOne Char"/>
    <w:basedOn w:val="JRStepPartChar"/>
    <w:link w:val="JRStepPartOne"/>
    <w:rsid w:val="00F04AD2"/>
    <w:rPr>
      <w:rFonts w:ascii="Times New Roman" w:eastAsia="Times New Roman" w:hAnsi="Times New Roman" w:cs="Times New Roman"/>
      <w:szCs w:val="28"/>
    </w:rPr>
  </w:style>
  <w:style w:type="paragraph" w:customStyle="1" w:styleId="JRPRocessSteps0">
    <w:name w:val="JRPRocessSteps"/>
    <w:basedOn w:val="ParagraphX"/>
    <w:link w:val="JRPRocessStepsChar0"/>
    <w:qFormat/>
    <w:rsid w:val="00F04AD2"/>
    <w:pPr>
      <w:tabs>
        <w:tab w:val="clear" w:pos="1008"/>
      </w:tabs>
      <w:ind w:left="720" w:firstLine="0"/>
    </w:pPr>
    <w:rPr>
      <w:rFonts w:ascii="Courier New" w:hAnsi="Courier New" w:cs="Courier New"/>
      <w:i/>
    </w:rPr>
  </w:style>
  <w:style w:type="character" w:customStyle="1" w:styleId="JRPRocessStepsChar0">
    <w:name w:val="JRPRocessSteps Char"/>
    <w:basedOn w:val="ParagraphXChar"/>
    <w:link w:val="JRPRocessSteps0"/>
    <w:rsid w:val="00F04AD2"/>
    <w:rPr>
      <w:rFonts w:ascii="Courier New" w:eastAsia="Times New Roman" w:hAnsi="Courier New" w:cs="Courier New"/>
      <w:i/>
      <w:kern w:val="22"/>
    </w:rPr>
  </w:style>
  <w:style w:type="character" w:customStyle="1" w:styleId="PartChar">
    <w:name w:val="Part Char"/>
    <w:basedOn w:val="Fuentedeprrafopredeter"/>
    <w:link w:val="Part"/>
    <w:rsid w:val="00F04AD2"/>
    <w:rPr>
      <w:rFonts w:ascii="Times New Roman" w:eastAsia="Times New Roman" w:hAnsi="Times New Roman" w:cs="Times New Roman"/>
      <w:sz w:val="28"/>
      <w:szCs w:val="28"/>
    </w:rPr>
  </w:style>
  <w:style w:type="character" w:customStyle="1" w:styleId="JRProcessStepsChar">
    <w:name w:val="JRProcessSteps Char"/>
    <w:basedOn w:val="PartChar"/>
    <w:link w:val="JRProcessSteps"/>
    <w:rsid w:val="00F04AD2"/>
    <w:rPr>
      <w:rFonts w:ascii="Times New Roman" w:eastAsia="Times New Roman" w:hAnsi="Times New Roman" w:cs="Times New Roman"/>
      <w:i/>
      <w:sz w:val="28"/>
      <w:szCs w:val="28"/>
    </w:rPr>
  </w:style>
  <w:style w:type="character" w:styleId="Refdecomentario">
    <w:name w:val="annotation reference"/>
    <w:basedOn w:val="Fuentedeprrafopredeter"/>
    <w:uiPriority w:val="99"/>
    <w:semiHidden/>
    <w:unhideWhenUsed/>
    <w:rsid w:val="00F04AD2"/>
    <w:rPr>
      <w:sz w:val="16"/>
      <w:szCs w:val="16"/>
    </w:rPr>
  </w:style>
  <w:style w:type="paragraph" w:styleId="Asuntodelcomentario">
    <w:name w:val="annotation subject"/>
    <w:basedOn w:val="Textocomentario"/>
    <w:next w:val="Textocomentario"/>
    <w:link w:val="AsuntodelcomentarioCar"/>
    <w:uiPriority w:val="99"/>
    <w:semiHidden/>
    <w:unhideWhenUsed/>
    <w:rsid w:val="00F04AD2"/>
    <w:rPr>
      <w:b/>
      <w:bCs/>
      <w:sz w:val="20"/>
      <w:szCs w:val="20"/>
    </w:rPr>
  </w:style>
  <w:style w:type="character" w:customStyle="1" w:styleId="AsuntodelcomentarioCar">
    <w:name w:val="Asunto del comentario Car"/>
    <w:basedOn w:val="TextocomentarioCar"/>
    <w:link w:val="Asuntodelcomentario"/>
    <w:uiPriority w:val="99"/>
    <w:semiHidden/>
    <w:rsid w:val="00F04AD2"/>
    <w:rPr>
      <w:rFonts w:ascii="Times New Roman" w:eastAsia="Times New Roman" w:hAnsi="Times New Roman" w:cs="Times New Roman"/>
      <w:b/>
      <w:bCs/>
      <w:sz w:val="20"/>
      <w:szCs w:val="20"/>
    </w:rPr>
  </w:style>
  <w:style w:type="character" w:customStyle="1" w:styleId="name">
    <w:name w:val="name"/>
    <w:basedOn w:val="Fuentedeprrafopredeter"/>
    <w:rsid w:val="00F04AD2"/>
  </w:style>
  <w:style w:type="character" w:customStyle="1" w:styleId="contrib-degrees">
    <w:name w:val="contrib-degrees"/>
    <w:basedOn w:val="Fuentedeprrafopredeter"/>
    <w:rsid w:val="00F04AD2"/>
  </w:style>
  <w:style w:type="character" w:customStyle="1" w:styleId="BodyTextChar1">
    <w:name w:val="Body Text Char1"/>
    <w:aliases w:val="RFQ Text Char1"/>
    <w:basedOn w:val="Fuentedeprrafopredeter"/>
    <w:semiHidden/>
    <w:rsid w:val="00F04AD2"/>
    <w:rPr>
      <w:sz w:val="22"/>
      <w:szCs w:val="22"/>
    </w:rPr>
  </w:style>
  <w:style w:type="paragraph" w:styleId="ndice2">
    <w:name w:val="index 2"/>
    <w:basedOn w:val="Normal"/>
    <w:next w:val="Normal"/>
    <w:autoRedefine/>
    <w:uiPriority w:val="99"/>
    <w:unhideWhenUsed/>
    <w:rsid w:val="00F04AD2"/>
    <w:pPr>
      <w:spacing w:after="0" w:afterAutospacing="0"/>
      <w:ind w:left="432" w:hanging="216"/>
    </w:pPr>
    <w:rPr>
      <w:rFonts w:asciiTheme="minorHAnsi" w:hAnsiTheme="minorHAnsi" w:cstheme="minorHAnsi"/>
      <w:sz w:val="18"/>
      <w:szCs w:val="18"/>
    </w:rPr>
  </w:style>
  <w:style w:type="paragraph" w:styleId="ndice3">
    <w:name w:val="index 3"/>
    <w:basedOn w:val="Normal"/>
    <w:next w:val="Normal"/>
    <w:autoRedefine/>
    <w:uiPriority w:val="99"/>
    <w:unhideWhenUsed/>
    <w:rsid w:val="00F04AD2"/>
    <w:pPr>
      <w:tabs>
        <w:tab w:val="right" w:leader="dot" w:pos="4443"/>
      </w:tabs>
      <w:spacing w:after="0" w:afterAutospacing="0"/>
      <w:ind w:left="662" w:hanging="216"/>
    </w:pPr>
    <w:rPr>
      <w:rFonts w:asciiTheme="minorHAnsi" w:hAnsiTheme="minorHAnsi" w:cstheme="minorHAnsi"/>
      <w:noProof/>
      <w:sz w:val="18"/>
      <w:szCs w:val="18"/>
    </w:rPr>
  </w:style>
  <w:style w:type="paragraph" w:styleId="ndice4">
    <w:name w:val="index 4"/>
    <w:basedOn w:val="Normal"/>
    <w:next w:val="Normal"/>
    <w:autoRedefine/>
    <w:uiPriority w:val="99"/>
    <w:unhideWhenUsed/>
    <w:rsid w:val="00F04AD2"/>
    <w:pPr>
      <w:tabs>
        <w:tab w:val="right" w:leader="dot" w:pos="4443"/>
      </w:tabs>
      <w:spacing w:after="0" w:afterAutospacing="0"/>
      <w:ind w:left="878" w:hanging="216"/>
    </w:pPr>
    <w:rPr>
      <w:rFonts w:asciiTheme="minorHAnsi" w:hAnsiTheme="minorHAnsi" w:cstheme="minorHAnsi"/>
      <w:sz w:val="18"/>
      <w:szCs w:val="18"/>
    </w:rPr>
  </w:style>
  <w:style w:type="paragraph" w:styleId="ndice5">
    <w:name w:val="index 5"/>
    <w:basedOn w:val="Normal"/>
    <w:next w:val="Normal"/>
    <w:autoRedefine/>
    <w:uiPriority w:val="99"/>
    <w:unhideWhenUsed/>
    <w:rsid w:val="00F04AD2"/>
    <w:pPr>
      <w:spacing w:after="0"/>
      <w:ind w:left="1100" w:hanging="220"/>
    </w:pPr>
    <w:rPr>
      <w:rFonts w:asciiTheme="minorHAnsi" w:hAnsiTheme="minorHAnsi" w:cstheme="minorHAnsi"/>
      <w:sz w:val="18"/>
      <w:szCs w:val="18"/>
    </w:rPr>
  </w:style>
  <w:style w:type="paragraph" w:styleId="ndice6">
    <w:name w:val="index 6"/>
    <w:basedOn w:val="Normal"/>
    <w:next w:val="Normal"/>
    <w:autoRedefine/>
    <w:uiPriority w:val="99"/>
    <w:unhideWhenUsed/>
    <w:rsid w:val="00F04AD2"/>
    <w:pPr>
      <w:spacing w:after="0"/>
      <w:ind w:left="1320" w:hanging="220"/>
    </w:pPr>
    <w:rPr>
      <w:rFonts w:asciiTheme="minorHAnsi" w:hAnsiTheme="minorHAnsi" w:cstheme="minorHAnsi"/>
      <w:sz w:val="18"/>
      <w:szCs w:val="18"/>
    </w:rPr>
  </w:style>
  <w:style w:type="paragraph" w:styleId="ndice7">
    <w:name w:val="index 7"/>
    <w:basedOn w:val="Normal"/>
    <w:next w:val="Normal"/>
    <w:autoRedefine/>
    <w:uiPriority w:val="99"/>
    <w:unhideWhenUsed/>
    <w:rsid w:val="00F04AD2"/>
    <w:pPr>
      <w:spacing w:after="0"/>
      <w:ind w:left="1540" w:hanging="220"/>
    </w:pPr>
    <w:rPr>
      <w:rFonts w:asciiTheme="minorHAnsi" w:hAnsiTheme="minorHAnsi" w:cstheme="minorHAnsi"/>
      <w:sz w:val="18"/>
      <w:szCs w:val="18"/>
    </w:rPr>
  </w:style>
  <w:style w:type="paragraph" w:styleId="ndice8">
    <w:name w:val="index 8"/>
    <w:basedOn w:val="Normal"/>
    <w:next w:val="Normal"/>
    <w:autoRedefine/>
    <w:uiPriority w:val="99"/>
    <w:unhideWhenUsed/>
    <w:rsid w:val="00F04AD2"/>
    <w:pPr>
      <w:spacing w:after="0"/>
      <w:ind w:left="1760" w:hanging="220"/>
    </w:pPr>
    <w:rPr>
      <w:rFonts w:asciiTheme="minorHAnsi" w:hAnsiTheme="minorHAnsi" w:cstheme="minorHAnsi"/>
      <w:sz w:val="18"/>
      <w:szCs w:val="18"/>
    </w:rPr>
  </w:style>
  <w:style w:type="paragraph" w:styleId="ndice9">
    <w:name w:val="index 9"/>
    <w:basedOn w:val="Normal"/>
    <w:next w:val="Normal"/>
    <w:autoRedefine/>
    <w:uiPriority w:val="99"/>
    <w:unhideWhenUsed/>
    <w:rsid w:val="00F04AD2"/>
    <w:pPr>
      <w:spacing w:after="0"/>
      <w:ind w:left="1980" w:hanging="220"/>
    </w:pPr>
    <w:rPr>
      <w:rFonts w:asciiTheme="minorHAnsi" w:hAnsiTheme="minorHAnsi" w:cstheme="minorHAnsi"/>
      <w:sz w:val="18"/>
      <w:szCs w:val="18"/>
    </w:rPr>
  </w:style>
  <w:style w:type="paragraph" w:styleId="Ttulodendice">
    <w:name w:val="index heading"/>
    <w:basedOn w:val="Normal"/>
    <w:next w:val="ndice1"/>
    <w:uiPriority w:val="99"/>
    <w:unhideWhenUsed/>
    <w:rsid w:val="00F04AD2"/>
    <w:pPr>
      <w:spacing w:before="240" w:after="120" w:afterAutospacing="0"/>
    </w:pPr>
    <w:rPr>
      <w:rFonts w:asciiTheme="majorHAnsi" w:hAnsiTheme="majorHAnsi"/>
      <w:b/>
      <w:bCs/>
      <w:sz w:val="28"/>
      <w:szCs w:val="28"/>
    </w:rPr>
  </w:style>
  <w:style w:type="character" w:customStyle="1" w:styleId="tabcontenttitle">
    <w:name w:val="tabcontenttitle"/>
    <w:basedOn w:val="Fuentedeprrafopredeter"/>
    <w:rsid w:val="00F04AD2"/>
  </w:style>
  <w:style w:type="paragraph" w:styleId="Sinespaciado">
    <w:name w:val="No Spacing"/>
    <w:link w:val="SinespaciadoCar"/>
    <w:uiPriority w:val="1"/>
    <w:qFormat/>
    <w:rsid w:val="00F04AD2"/>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F04AD2"/>
    <w:rPr>
      <w:rFonts w:eastAsiaTheme="minorEastAsia"/>
      <w:lang w:eastAsia="ja-JP"/>
    </w:rPr>
  </w:style>
  <w:style w:type="paragraph" w:styleId="Mapadeldocumento">
    <w:name w:val="Document Map"/>
    <w:basedOn w:val="Normal"/>
    <w:link w:val="MapadeldocumentoCar"/>
    <w:uiPriority w:val="99"/>
    <w:semiHidden/>
    <w:unhideWhenUsed/>
    <w:rsid w:val="00F04AD2"/>
    <w:pPr>
      <w:spacing w:after="0"/>
      <w:jc w:val="left"/>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F04AD2"/>
    <w:rPr>
      <w:rFonts w:ascii="Tahoma" w:eastAsia="Times New Roman" w:hAnsi="Tahoma" w:cs="Tahoma"/>
      <w:sz w:val="16"/>
      <w:szCs w:val="16"/>
    </w:rPr>
  </w:style>
  <w:style w:type="numbering" w:customStyle="1" w:styleId="Style11">
    <w:name w:val="Style11"/>
    <w:next w:val="Style1"/>
    <w:uiPriority w:val="99"/>
    <w:rsid w:val="00F04AD2"/>
  </w:style>
  <w:style w:type="character" w:customStyle="1" w:styleId="Heading7Char1">
    <w:name w:val="Heading 7 Char1"/>
    <w:basedOn w:val="Fuentedeprrafopredeter"/>
    <w:rsid w:val="00F04AD2"/>
    <w:rPr>
      <w:rFonts w:eastAsiaTheme="majorEastAsia" w:cstheme="majorBidi"/>
      <w:iCs/>
      <w:sz w:val="40"/>
      <w:szCs w:val="22"/>
    </w:rPr>
  </w:style>
  <w:style w:type="character" w:customStyle="1" w:styleId="Heading7Char2">
    <w:name w:val="Heading 7 Char2"/>
    <w:basedOn w:val="Fuentedeprrafopredeter"/>
    <w:rsid w:val="00F04AD2"/>
    <w:rPr>
      <w:rFonts w:eastAsiaTheme="majorEastAsia"/>
      <w:iCs/>
      <w:sz w:val="40"/>
      <w:szCs w:val="22"/>
    </w:rPr>
  </w:style>
  <w:style w:type="character" w:customStyle="1" w:styleId="Heading7Char3">
    <w:name w:val="Heading 7 Char3"/>
    <w:basedOn w:val="Fuentedeprrafopredeter"/>
    <w:rsid w:val="00F04AD2"/>
    <w:rPr>
      <w:rFonts w:eastAsiaTheme="majorEastAsia" w:cstheme="majorBidi"/>
      <w:iCs/>
      <w:sz w:val="40"/>
      <w:szCs w:val="22"/>
    </w:rPr>
  </w:style>
  <w:style w:type="character" w:customStyle="1" w:styleId="Heading7Char4">
    <w:name w:val="Heading 7 Char4"/>
    <w:basedOn w:val="Fuentedeprrafopredeter"/>
    <w:rsid w:val="00F04AD2"/>
    <w:rPr>
      <w:rFonts w:eastAsiaTheme="majorEastAsia" w:cstheme="majorBidi"/>
      <w:iCs/>
      <w:color w:val="000000" w:themeColor="text1"/>
      <w:sz w:val="40"/>
      <w:szCs w:val="22"/>
    </w:rPr>
  </w:style>
  <w:style w:type="character" w:customStyle="1" w:styleId="Heading7Char5">
    <w:name w:val="Heading 7 Char5"/>
    <w:basedOn w:val="Fuentedeprrafopredeter"/>
    <w:rsid w:val="00F04AD2"/>
    <w:rPr>
      <w:rFonts w:eastAsiaTheme="majorEastAsia" w:cstheme="majorBidi"/>
      <w:iCs/>
      <w:sz w:val="40"/>
      <w:szCs w:val="22"/>
    </w:rPr>
  </w:style>
  <w:style w:type="character" w:customStyle="1" w:styleId="Heading7Char6">
    <w:name w:val="Heading 7 Char6"/>
    <w:basedOn w:val="Fuentedeprrafopredeter"/>
    <w:rsid w:val="00F04AD2"/>
    <w:rPr>
      <w:rFonts w:cstheme="majorBidi"/>
      <w:iCs/>
      <w:sz w:val="40"/>
      <w:szCs w:val="22"/>
    </w:rPr>
  </w:style>
  <w:style w:type="table" w:styleId="Cuadrculamedia3-nfasis1">
    <w:name w:val="Medium Grid 3 Accent 1"/>
    <w:basedOn w:val="Tablanormal"/>
    <w:uiPriority w:val="69"/>
    <w:rsid w:val="00F04AD2"/>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F04AD2"/>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customStyle="1" w:styleId="StepReal">
    <w:name w:val="Step Real"/>
    <w:basedOn w:val="Normal"/>
    <w:link w:val="StepRealChar"/>
    <w:rsid w:val="00F04AD2"/>
    <w:pPr>
      <w:tabs>
        <w:tab w:val="num" w:pos="1530"/>
      </w:tabs>
      <w:spacing w:after="240" w:afterAutospacing="0"/>
      <w:ind w:left="360"/>
      <w:jc w:val="left"/>
    </w:pPr>
    <w:rPr>
      <w:sz w:val="28"/>
      <w:szCs w:val="28"/>
    </w:rPr>
  </w:style>
  <w:style w:type="paragraph" w:customStyle="1" w:styleId="PartReal">
    <w:name w:val="Part Real"/>
    <w:basedOn w:val="Normal"/>
    <w:next w:val="Normal"/>
    <w:rsid w:val="00F04AD2"/>
    <w:pPr>
      <w:tabs>
        <w:tab w:val="num" w:pos="360"/>
      </w:tabs>
      <w:spacing w:before="120" w:after="240" w:afterAutospacing="0"/>
      <w:ind w:left="360" w:hanging="360"/>
      <w:jc w:val="left"/>
    </w:pPr>
    <w:rPr>
      <w:sz w:val="36"/>
      <w:szCs w:val="24"/>
    </w:rPr>
  </w:style>
  <w:style w:type="character" w:customStyle="1" w:styleId="StepRealChar">
    <w:name w:val="Step Real Char"/>
    <w:basedOn w:val="Fuentedeprrafopredeter"/>
    <w:link w:val="StepReal"/>
    <w:rsid w:val="00F04AD2"/>
    <w:rPr>
      <w:rFonts w:ascii="Times New Roman" w:eastAsia="Times New Roman" w:hAnsi="Times New Roman" w:cs="Times New Roman"/>
      <w:sz w:val="28"/>
      <w:szCs w:val="28"/>
    </w:rPr>
  </w:style>
  <w:style w:type="table" w:customStyle="1" w:styleId="LightList-Accent12">
    <w:name w:val="Light List - Accent 12"/>
    <w:basedOn w:val="Tablanormal"/>
    <w:uiPriority w:val="61"/>
    <w:rsid w:val="00162C4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7Char7">
    <w:name w:val="Heading 7 Char7"/>
    <w:basedOn w:val="Fuentedeprrafopredeter"/>
    <w:rsid w:val="00F04AD2"/>
    <w:rPr>
      <w:rFonts w:ascii="Times New Roman" w:eastAsiaTheme="majorEastAsia" w:hAnsi="Times New Roman" w:cstheme="majorBidi"/>
      <w:iCs/>
      <w:sz w:val="40"/>
    </w:rPr>
  </w:style>
  <w:style w:type="paragraph" w:customStyle="1" w:styleId="ParagraphX1">
    <w:name w:val="Paragraph (X)1"/>
    <w:basedOn w:val="Normal"/>
    <w:rsid w:val="00F04AD2"/>
    <w:pPr>
      <w:tabs>
        <w:tab w:val="num" w:pos="1008"/>
      </w:tabs>
      <w:spacing w:before="120" w:after="60"/>
      <w:ind w:left="1008" w:right="60" w:hanging="360"/>
    </w:pPr>
    <w:rPr>
      <w:kern w:val="22"/>
    </w:rPr>
  </w:style>
  <w:style w:type="paragraph" w:customStyle="1" w:styleId="JRQuestion1">
    <w:name w:val="JRQuestion1"/>
    <w:basedOn w:val="Normal"/>
    <w:qFormat/>
    <w:rsid w:val="00291145"/>
    <w:pPr>
      <w:tabs>
        <w:tab w:val="num" w:pos="1440"/>
      </w:tabs>
      <w:spacing w:after="240" w:afterAutospacing="0"/>
      <w:ind w:left="720" w:hanging="720"/>
      <w:jc w:val="left"/>
    </w:pPr>
  </w:style>
  <w:style w:type="paragraph" w:customStyle="1" w:styleId="JRStepPart1">
    <w:name w:val="JRStepPart1"/>
    <w:basedOn w:val="Normal"/>
    <w:qFormat/>
    <w:rsid w:val="00F04AD2"/>
    <w:pPr>
      <w:tabs>
        <w:tab w:val="num" w:pos="990"/>
      </w:tabs>
      <w:spacing w:after="240" w:afterAutospacing="0"/>
      <w:ind w:left="360" w:hanging="360"/>
    </w:pPr>
    <w:rPr>
      <w:szCs w:val="28"/>
    </w:rPr>
  </w:style>
  <w:style w:type="character" w:customStyle="1" w:styleId="JRObjectChar1">
    <w:name w:val="JRObject Char1"/>
    <w:basedOn w:val="Fuentedeprrafopredeter"/>
    <w:rsid w:val="00F04AD2"/>
    <w:rPr>
      <w:rFonts w:ascii="Courier New" w:eastAsia="Times New Roman" w:hAnsi="Courier New" w:cs="Courier New"/>
      <w:smallCaps/>
    </w:rPr>
  </w:style>
  <w:style w:type="character" w:customStyle="1" w:styleId="JRExpressionChar1">
    <w:name w:val="JRExpression Char1"/>
    <w:basedOn w:val="Fuentedeprrafopredeter"/>
    <w:rsid w:val="00F04AD2"/>
    <w:rPr>
      <w:rFonts w:ascii="Courier New" w:eastAsia="Times New Roman" w:hAnsi="Courier New" w:cs="Courier New"/>
    </w:rPr>
  </w:style>
  <w:style w:type="character" w:customStyle="1" w:styleId="JRPropertiesChar1">
    <w:name w:val="JRProperties Char1"/>
    <w:basedOn w:val="Fuentedeprrafopredeter"/>
    <w:rsid w:val="00F04AD2"/>
    <w:rPr>
      <w:rFonts w:ascii="Times New Roman" w:eastAsia="Times New Roman" w:hAnsi="Times New Roman" w:cs="Times New Roman"/>
      <w:i/>
    </w:rPr>
  </w:style>
  <w:style w:type="character" w:customStyle="1" w:styleId="JROurNamesChar1">
    <w:name w:val="JROurNames Char1"/>
    <w:basedOn w:val="Fuentedeprrafopredeter"/>
    <w:rsid w:val="00F04AD2"/>
    <w:rPr>
      <w:rFonts w:ascii="Times New Roman" w:eastAsia="Times New Roman" w:hAnsi="Times New Roman" w:cs="Times New Roman"/>
      <w:b/>
    </w:rPr>
  </w:style>
  <w:style w:type="paragraph" w:customStyle="1" w:styleId="JRFigure1">
    <w:name w:val="JRFigure1"/>
    <w:basedOn w:val="Normal"/>
    <w:qFormat/>
    <w:rsid w:val="00F04AD2"/>
    <w:pPr>
      <w:keepNext/>
      <w:spacing w:after="120" w:afterAutospacing="0"/>
      <w:jc w:val="center"/>
    </w:pPr>
  </w:style>
  <w:style w:type="paragraph" w:customStyle="1" w:styleId="JRList1">
    <w:name w:val="JRList1"/>
    <w:basedOn w:val="Prrafodelista"/>
    <w:qFormat/>
    <w:rsid w:val="00F04AD2"/>
    <w:pPr>
      <w:numPr>
        <w:numId w:val="0"/>
      </w:numPr>
      <w:spacing w:after="0"/>
      <w:ind w:left="720" w:hanging="360"/>
    </w:pPr>
  </w:style>
  <w:style w:type="paragraph" w:customStyle="1" w:styleId="JRListLastOne1">
    <w:name w:val="JRListLastOne1"/>
    <w:basedOn w:val="JRList"/>
    <w:qFormat/>
    <w:rsid w:val="00F04AD2"/>
    <w:pPr>
      <w:numPr>
        <w:numId w:val="0"/>
      </w:numPr>
      <w:tabs>
        <w:tab w:val="num" w:pos="1368"/>
      </w:tabs>
      <w:spacing w:after="240"/>
      <w:ind w:left="1368" w:hanging="360"/>
    </w:pPr>
  </w:style>
  <w:style w:type="character" w:customStyle="1" w:styleId="Heading1Char1">
    <w:name w:val="Heading 1 Char1"/>
    <w:basedOn w:val="Fuentedeprrafopredeter"/>
    <w:rsid w:val="00F04AD2"/>
    <w:rPr>
      <w:rFonts w:ascii="Times New Roman" w:eastAsia="Times New Roman" w:hAnsi="Times New Roman" w:cs="Times New Roman"/>
      <w:sz w:val="40"/>
    </w:rPr>
  </w:style>
  <w:style w:type="character" w:customStyle="1" w:styleId="Heading2Char1">
    <w:name w:val="Heading 2 Char1"/>
    <w:basedOn w:val="Fuentedeprrafopredeter"/>
    <w:rsid w:val="00F04AD2"/>
    <w:rPr>
      <w:rFonts w:ascii="Times New Roman" w:eastAsia="Times New Roman" w:hAnsi="Times New Roman" w:cs="Times New Roman"/>
      <w:b/>
      <w:kern w:val="28"/>
      <w:sz w:val="24"/>
    </w:rPr>
  </w:style>
  <w:style w:type="character" w:customStyle="1" w:styleId="FootnoteTextChar1">
    <w:name w:val="Footnote Text Char1"/>
    <w:basedOn w:val="Fuentedeprrafopredeter"/>
    <w:uiPriority w:val="99"/>
    <w:semiHidden/>
    <w:rsid w:val="00F04AD2"/>
    <w:rPr>
      <w:rFonts w:ascii="Times New Roman" w:eastAsia="Times New Roman" w:hAnsi="Times New Roman" w:cs="Times New Roman"/>
      <w:sz w:val="18"/>
    </w:rPr>
  </w:style>
  <w:style w:type="paragraph" w:customStyle="1" w:styleId="JRPart1">
    <w:name w:val="JRPart1"/>
    <w:basedOn w:val="Normal"/>
    <w:next w:val="Normal"/>
    <w:rsid w:val="00F04AD2"/>
    <w:pPr>
      <w:tabs>
        <w:tab w:val="num" w:pos="960"/>
      </w:tabs>
      <w:spacing w:before="120" w:after="240" w:afterAutospacing="0"/>
      <w:ind w:left="960" w:hanging="960"/>
    </w:pPr>
    <w:rPr>
      <w:b/>
      <w:sz w:val="24"/>
      <w:szCs w:val="24"/>
    </w:rPr>
  </w:style>
  <w:style w:type="paragraph" w:customStyle="1" w:styleId="JRObject1">
    <w:name w:val="JRObject1"/>
    <w:basedOn w:val="Normal"/>
    <w:qFormat/>
    <w:rsid w:val="00F04AD2"/>
    <w:rPr>
      <w:rFonts w:ascii="Courier New" w:hAnsi="Courier New" w:cs="Courier New"/>
      <w:smallCaps/>
    </w:rPr>
  </w:style>
  <w:style w:type="paragraph" w:customStyle="1" w:styleId="JRExpression1">
    <w:name w:val="JRExpression1"/>
    <w:basedOn w:val="Normal"/>
    <w:qFormat/>
    <w:rsid w:val="00F04AD2"/>
    <w:rPr>
      <w:rFonts w:ascii="Courier New" w:hAnsi="Courier New" w:cs="Courier New"/>
    </w:rPr>
  </w:style>
  <w:style w:type="paragraph" w:customStyle="1" w:styleId="JRProperties1">
    <w:name w:val="JRProperties1"/>
    <w:basedOn w:val="Normal"/>
    <w:qFormat/>
    <w:rsid w:val="00F04AD2"/>
    <w:rPr>
      <w:i/>
    </w:rPr>
  </w:style>
  <w:style w:type="paragraph" w:customStyle="1" w:styleId="JROurNames1">
    <w:name w:val="JROurNames1"/>
    <w:basedOn w:val="Normal"/>
    <w:qFormat/>
    <w:rsid w:val="00F04AD2"/>
    <w:rPr>
      <w:b/>
    </w:rPr>
  </w:style>
  <w:style w:type="character" w:customStyle="1" w:styleId="JRStepPartChar1">
    <w:name w:val="JRStepPart Char1"/>
    <w:basedOn w:val="Fuentedeprrafopredeter"/>
    <w:rsid w:val="00F04AD2"/>
    <w:rPr>
      <w:rFonts w:ascii="Times New Roman" w:eastAsia="Times New Roman" w:hAnsi="Times New Roman" w:cs="Times New Roman"/>
      <w:szCs w:val="28"/>
    </w:rPr>
  </w:style>
  <w:style w:type="character" w:customStyle="1" w:styleId="JRFigureChar1">
    <w:name w:val="JRFigure Char1"/>
    <w:basedOn w:val="Fuentedeprrafopredeter"/>
    <w:rsid w:val="00F04AD2"/>
    <w:rPr>
      <w:rFonts w:ascii="Times New Roman" w:eastAsia="Times New Roman" w:hAnsi="Times New Roman" w:cs="Times New Roman"/>
    </w:rPr>
  </w:style>
  <w:style w:type="character" w:customStyle="1" w:styleId="JRListChar1">
    <w:name w:val="JRList Char1"/>
    <w:basedOn w:val="Fuentedeprrafopredeter"/>
    <w:rsid w:val="00F04AD2"/>
    <w:rPr>
      <w:rFonts w:ascii="Times New Roman" w:eastAsia="Times New Roman" w:hAnsi="Times New Roman" w:cs="Times New Roman"/>
      <w:szCs w:val="28"/>
    </w:rPr>
  </w:style>
  <w:style w:type="character" w:customStyle="1" w:styleId="JRListLastOneChar1">
    <w:name w:val="JRListLastOne Char1"/>
    <w:basedOn w:val="JRListChar"/>
    <w:rsid w:val="00F04AD2"/>
    <w:rPr>
      <w:rFonts w:ascii="Times New Roman" w:eastAsia="Times New Roman" w:hAnsi="Times New Roman" w:cs="Times New Roman"/>
      <w:szCs w:val="28"/>
    </w:rPr>
  </w:style>
  <w:style w:type="character" w:customStyle="1" w:styleId="ParagraphXChar1">
    <w:name w:val="Paragraph (X) Char1"/>
    <w:basedOn w:val="Fuentedeprrafopredeter"/>
    <w:rsid w:val="00F04AD2"/>
    <w:rPr>
      <w:rFonts w:ascii="Times New Roman" w:eastAsia="Times New Roman" w:hAnsi="Times New Roman" w:cs="Times New Roman"/>
      <w:kern w:val="22"/>
    </w:rPr>
  </w:style>
  <w:style w:type="paragraph" w:customStyle="1" w:styleId="JRProcessSteps1">
    <w:name w:val="JRProcessSteps1"/>
    <w:basedOn w:val="Normal"/>
    <w:qFormat/>
    <w:rsid w:val="00F04AD2"/>
    <w:pPr>
      <w:tabs>
        <w:tab w:val="num" w:pos="1080"/>
      </w:tabs>
      <w:spacing w:after="240" w:afterAutospacing="0"/>
      <w:ind w:left="1080" w:hanging="360"/>
    </w:pPr>
    <w:rPr>
      <w:i/>
      <w:sz w:val="28"/>
      <w:szCs w:val="28"/>
    </w:rPr>
  </w:style>
  <w:style w:type="character" w:customStyle="1" w:styleId="Heading1Char2">
    <w:name w:val="Heading 1 Char2"/>
    <w:basedOn w:val="Fuentedeprrafopredeter"/>
    <w:rsid w:val="00F04AD2"/>
    <w:rPr>
      <w:rFonts w:ascii="Times New Roman" w:eastAsia="Times New Roman" w:hAnsi="Times New Roman" w:cs="Times New Roman"/>
      <w:sz w:val="40"/>
    </w:rPr>
  </w:style>
  <w:style w:type="character" w:customStyle="1" w:styleId="Heading2Char2">
    <w:name w:val="Heading 2 Char2"/>
    <w:basedOn w:val="Fuentedeprrafopredeter"/>
    <w:rsid w:val="00F04AD2"/>
    <w:rPr>
      <w:rFonts w:ascii="Times New Roman" w:eastAsia="Times New Roman" w:hAnsi="Times New Roman" w:cs="Times New Roman"/>
      <w:b/>
      <w:kern w:val="28"/>
      <w:sz w:val="24"/>
    </w:rPr>
  </w:style>
  <w:style w:type="character" w:customStyle="1" w:styleId="Heading3Char1">
    <w:name w:val="Heading 3 Char1"/>
    <w:basedOn w:val="Fuentedeprrafopredeter"/>
    <w:rsid w:val="00F04AD2"/>
    <w:rPr>
      <w:rFonts w:ascii="Times New Roman" w:eastAsia="Times New Roman" w:hAnsi="Times New Roman" w:cs="Arial"/>
      <w:b/>
      <w:kern w:val="22"/>
    </w:rPr>
  </w:style>
  <w:style w:type="character" w:customStyle="1" w:styleId="Heading4Char1">
    <w:name w:val="Heading 4 Char1"/>
    <w:basedOn w:val="Fuentedeprrafopredeter"/>
    <w:rsid w:val="00F04AD2"/>
    <w:rPr>
      <w:rFonts w:ascii="Times New Roman" w:eastAsia="Times New Roman" w:hAnsi="Times New Roman" w:cs="Times New Roman"/>
      <w:b/>
      <w:kern w:val="22"/>
    </w:rPr>
  </w:style>
  <w:style w:type="character" w:customStyle="1" w:styleId="Heading5Char1">
    <w:name w:val="Heading 5 Char1"/>
    <w:basedOn w:val="Fuentedeprrafopredeter"/>
    <w:rsid w:val="00F04AD2"/>
    <w:rPr>
      <w:rFonts w:ascii="Times New Roman" w:eastAsia="Times New Roman" w:hAnsi="Times New Roman" w:cs="Times New Roman"/>
      <w:b/>
      <w:snapToGrid w:val="0"/>
      <w:kern w:val="22"/>
      <w:sz w:val="18"/>
    </w:rPr>
  </w:style>
  <w:style w:type="character" w:customStyle="1" w:styleId="Heading6Char1">
    <w:name w:val="Heading 6 Char1"/>
    <w:basedOn w:val="Fuentedeprrafopredeter"/>
    <w:rsid w:val="00F04AD2"/>
    <w:rPr>
      <w:rFonts w:ascii="Times New Roman" w:eastAsia="Times New Roman" w:hAnsi="Times New Roman" w:cs="Times New Roman"/>
      <w:i/>
      <w:kern w:val="22"/>
      <w:sz w:val="18"/>
    </w:rPr>
  </w:style>
  <w:style w:type="character" w:customStyle="1" w:styleId="Heading7Char8">
    <w:name w:val="Heading 7 Char8"/>
    <w:basedOn w:val="Fuentedeprrafopredeter"/>
    <w:rsid w:val="00F04AD2"/>
    <w:rPr>
      <w:rFonts w:asciiTheme="majorHAnsi" w:eastAsiaTheme="majorEastAsia" w:hAnsiTheme="majorHAnsi" w:cstheme="majorBidi"/>
      <w:i/>
      <w:iCs/>
      <w:color w:val="404040" w:themeColor="text1" w:themeTint="BF"/>
    </w:rPr>
  </w:style>
  <w:style w:type="character" w:customStyle="1" w:styleId="Heading8Char1">
    <w:name w:val="Heading 8 Char1"/>
    <w:basedOn w:val="Fuentedeprrafopredeter"/>
    <w:rsid w:val="00F04AD2"/>
    <w:rPr>
      <w:rFonts w:ascii="Times New Roman" w:eastAsia="Times New Roman" w:hAnsi="Times New Roman" w:cs="Times New Roman"/>
      <w:b/>
      <w:kern w:val="22"/>
    </w:rPr>
  </w:style>
  <w:style w:type="character" w:customStyle="1" w:styleId="Heading9Char1">
    <w:name w:val="Heading 9 Char1"/>
    <w:basedOn w:val="Fuentedeprrafopredeter"/>
    <w:rsid w:val="00F04AD2"/>
    <w:rPr>
      <w:rFonts w:ascii="Times New Roman" w:eastAsia="Times New Roman" w:hAnsi="Times New Roman" w:cs="Times New Roman"/>
      <w:b/>
      <w:i/>
    </w:rPr>
  </w:style>
  <w:style w:type="paragraph" w:customStyle="1" w:styleId="ParagraphX2">
    <w:name w:val="Paragraph (X)2"/>
    <w:basedOn w:val="Normal"/>
    <w:rsid w:val="00F04AD2"/>
    <w:pPr>
      <w:tabs>
        <w:tab w:val="num" w:pos="1008"/>
      </w:tabs>
      <w:spacing w:before="120" w:after="60"/>
      <w:ind w:left="1008" w:right="60" w:hanging="360"/>
    </w:pPr>
    <w:rPr>
      <w:kern w:val="22"/>
    </w:rPr>
  </w:style>
  <w:style w:type="paragraph" w:customStyle="1" w:styleId="ListBulletedX1">
    <w:name w:val="List Bulleted (X)1"/>
    <w:basedOn w:val="Lista"/>
    <w:rsid w:val="00F04AD2"/>
    <w:pPr>
      <w:numPr>
        <w:numId w:val="0"/>
      </w:numPr>
      <w:tabs>
        <w:tab w:val="left" w:pos="360"/>
      </w:tabs>
      <w:spacing w:after="60"/>
      <w:ind w:left="360" w:right="1008" w:hanging="360"/>
    </w:pPr>
    <w:rPr>
      <w:kern w:val="22"/>
    </w:rPr>
  </w:style>
  <w:style w:type="paragraph" w:customStyle="1" w:styleId="ListNumberedX1">
    <w:name w:val="List Numbered (X)1"/>
    <w:basedOn w:val="Normal"/>
    <w:rsid w:val="00F04AD2"/>
    <w:pPr>
      <w:tabs>
        <w:tab w:val="num" w:pos="720"/>
      </w:tabs>
      <w:spacing w:before="60" w:after="60"/>
      <w:ind w:left="720" w:right="1080" w:hanging="360"/>
    </w:pPr>
    <w:rPr>
      <w:kern w:val="22"/>
      <w:sz w:val="18"/>
    </w:rPr>
  </w:style>
  <w:style w:type="paragraph" w:customStyle="1" w:styleId="TableBulletedList1">
    <w:name w:val="Table Bulleted List1"/>
    <w:basedOn w:val="TableText"/>
    <w:rsid w:val="00F04AD2"/>
    <w:pPr>
      <w:tabs>
        <w:tab w:val="num" w:pos="360"/>
      </w:tabs>
      <w:spacing w:before="60"/>
      <w:ind w:left="360" w:hanging="360"/>
    </w:pPr>
  </w:style>
  <w:style w:type="paragraph" w:customStyle="1" w:styleId="TableText1">
    <w:name w:val="Table Text1"/>
    <w:basedOn w:val="Normal"/>
    <w:rsid w:val="00F04AD2"/>
    <w:pPr>
      <w:spacing w:before="120" w:after="60"/>
    </w:pPr>
    <w:rPr>
      <w:rFonts w:ascii="Arial" w:hAnsi="Arial"/>
      <w:kern w:val="18"/>
      <w:sz w:val="18"/>
    </w:rPr>
  </w:style>
  <w:style w:type="paragraph" w:customStyle="1" w:styleId="ListNumbered1">
    <w:name w:val="List Numbered1"/>
    <w:basedOn w:val="Normal"/>
    <w:rsid w:val="00F04AD2"/>
    <w:pPr>
      <w:tabs>
        <w:tab w:val="num" w:pos="1368"/>
      </w:tabs>
      <w:spacing w:before="60" w:after="60"/>
      <w:ind w:left="1368" w:right="1080" w:hanging="360"/>
    </w:pPr>
    <w:rPr>
      <w:kern w:val="22"/>
      <w:sz w:val="18"/>
    </w:rPr>
  </w:style>
  <w:style w:type="paragraph" w:customStyle="1" w:styleId="leadbullet1">
    <w:name w:val="lead bullet1"/>
    <w:basedOn w:val="Normal"/>
    <w:autoRedefine/>
    <w:rsid w:val="00F04AD2"/>
    <w:pPr>
      <w:tabs>
        <w:tab w:val="num" w:pos="360"/>
      </w:tabs>
      <w:spacing w:before="40" w:after="120"/>
      <w:ind w:left="720" w:hanging="360"/>
    </w:pPr>
    <w:rPr>
      <w:rFonts w:ascii="Helvetica 45 Light" w:hAnsi="Helvetica 45 Light"/>
    </w:rPr>
  </w:style>
  <w:style w:type="paragraph" w:customStyle="1" w:styleId="SpecHeading11">
    <w:name w:val="Spec Heading 11"/>
    <w:basedOn w:val="Ttulo1"/>
    <w:next w:val="Normal"/>
    <w:rsid w:val="00F04AD2"/>
    <w:pPr>
      <w:numPr>
        <w:numId w:val="0"/>
      </w:numPr>
      <w:ind w:left="720" w:hanging="360"/>
      <w:outlineLvl w:val="9"/>
    </w:pPr>
  </w:style>
  <w:style w:type="paragraph" w:customStyle="1" w:styleId="Paragraph1">
    <w:name w:val="Paragraph1"/>
    <w:basedOn w:val="Normal"/>
    <w:rsid w:val="00F04AD2"/>
    <w:pPr>
      <w:spacing w:before="60" w:after="60"/>
      <w:ind w:left="720"/>
    </w:pPr>
    <w:rPr>
      <w:rFonts w:cs="Arial"/>
      <w:kern w:val="22"/>
    </w:rPr>
  </w:style>
  <w:style w:type="paragraph" w:customStyle="1" w:styleId="TOC41">
    <w:name w:val="TOC41"/>
    <w:basedOn w:val="BdyTxtlvl1"/>
    <w:rsid w:val="00F04AD2"/>
  </w:style>
  <w:style w:type="paragraph" w:customStyle="1" w:styleId="BdyTxtlvl11">
    <w:name w:val="Bdy_Txt_lvl_11"/>
    <w:basedOn w:val="Normal"/>
    <w:rsid w:val="00F04AD2"/>
    <w:pPr>
      <w:widowControl w:val="0"/>
      <w:spacing w:after="120"/>
      <w:ind w:left="360"/>
    </w:pPr>
    <w:rPr>
      <w:sz w:val="18"/>
    </w:rPr>
  </w:style>
  <w:style w:type="paragraph" w:customStyle="1" w:styleId="ListBulleted1">
    <w:name w:val="List Bulleted1"/>
    <w:basedOn w:val="Lista"/>
    <w:rsid w:val="00F04AD2"/>
    <w:pPr>
      <w:tabs>
        <w:tab w:val="num" w:pos="720"/>
      </w:tabs>
      <w:spacing w:before="60" w:after="60"/>
      <w:ind w:left="720" w:right="1008" w:hanging="432"/>
    </w:pPr>
    <w:rPr>
      <w:kern w:val="22"/>
    </w:rPr>
  </w:style>
  <w:style w:type="paragraph" w:customStyle="1" w:styleId="ListIndented1">
    <w:name w:val="List Indented1"/>
    <w:basedOn w:val="Normal"/>
    <w:rsid w:val="00F04AD2"/>
    <w:pPr>
      <w:spacing w:before="60" w:after="60"/>
      <w:ind w:left="1440" w:right="720"/>
    </w:pPr>
    <w:rPr>
      <w:kern w:val="22"/>
      <w:sz w:val="18"/>
    </w:rPr>
  </w:style>
  <w:style w:type="paragraph" w:customStyle="1" w:styleId="TableHeading1">
    <w:name w:val="Table Heading1"/>
    <w:basedOn w:val="Normal"/>
    <w:rsid w:val="00F04AD2"/>
    <w:pPr>
      <w:spacing w:before="120" w:after="120"/>
    </w:pPr>
    <w:rPr>
      <w:b/>
      <w:kern w:val="20"/>
      <w:sz w:val="20"/>
    </w:rPr>
  </w:style>
  <w:style w:type="paragraph" w:customStyle="1" w:styleId="ParagraphIndentedBold1">
    <w:name w:val="Paragraph Indented Bold1"/>
    <w:basedOn w:val="Paragraph"/>
    <w:rsid w:val="00F04AD2"/>
    <w:pPr>
      <w:spacing w:before="120"/>
      <w:ind w:right="720"/>
      <w:jc w:val="left"/>
    </w:pPr>
    <w:rPr>
      <w:b/>
    </w:rPr>
  </w:style>
  <w:style w:type="paragraph" w:customStyle="1" w:styleId="ParagraphIndentedRegular1">
    <w:name w:val="Paragraph Indented Regular1"/>
    <w:basedOn w:val="ParagraphIndentedBold"/>
    <w:rsid w:val="00F04AD2"/>
    <w:pPr>
      <w:numPr>
        <w:numId w:val="0"/>
      </w:numPr>
      <w:ind w:left="720"/>
    </w:pPr>
    <w:rPr>
      <w:b w:val="0"/>
    </w:rPr>
  </w:style>
  <w:style w:type="paragraph" w:customStyle="1" w:styleId="BdyTxtlvl31">
    <w:name w:val="Bdy_Txt_lvl_31"/>
    <w:basedOn w:val="BdyTxtlvl2"/>
    <w:rsid w:val="00F04AD2"/>
    <w:pPr>
      <w:ind w:left="720"/>
    </w:pPr>
  </w:style>
  <w:style w:type="paragraph" w:customStyle="1" w:styleId="BdyTxtlvl21">
    <w:name w:val="Bdy_Txt_lvl_21"/>
    <w:basedOn w:val="Normal"/>
    <w:rsid w:val="00F04AD2"/>
    <w:pPr>
      <w:widowControl w:val="0"/>
      <w:spacing w:before="60" w:after="40"/>
      <w:ind w:left="540"/>
    </w:pPr>
    <w:rPr>
      <w:sz w:val="18"/>
    </w:rPr>
  </w:style>
  <w:style w:type="paragraph" w:customStyle="1" w:styleId="font61">
    <w:name w:val="font61"/>
    <w:basedOn w:val="Normal"/>
    <w:rsid w:val="00F04AD2"/>
    <w:pPr>
      <w:spacing w:before="100" w:beforeAutospacing="1"/>
    </w:pPr>
    <w:rPr>
      <w:rFonts w:eastAsia="Arial Unicode MS" w:cs="Arial"/>
      <w:sz w:val="18"/>
    </w:rPr>
  </w:style>
  <w:style w:type="paragraph" w:customStyle="1" w:styleId="Titlepgsubtitle1">
    <w:name w:val="Title_pg_subtitle1"/>
    <w:basedOn w:val="Normal"/>
    <w:rsid w:val="00F04AD2"/>
    <w:pPr>
      <w:widowControl w:val="0"/>
    </w:pPr>
    <w:rPr>
      <w:rFonts w:ascii="Arial" w:hAnsi="Arial"/>
    </w:rPr>
  </w:style>
  <w:style w:type="character" w:customStyle="1" w:styleId="FooterChar1">
    <w:name w:val="Footer Char1"/>
    <w:basedOn w:val="Fuentedeprrafopredeter"/>
    <w:semiHidden/>
    <w:rsid w:val="00F04AD2"/>
    <w:rPr>
      <w:rFonts w:ascii="Times New Roman" w:eastAsia="Times New Roman" w:hAnsi="Times New Roman" w:cs="Times New Roman"/>
      <w:kern w:val="18"/>
      <w:sz w:val="16"/>
    </w:rPr>
  </w:style>
  <w:style w:type="paragraph" w:customStyle="1" w:styleId="SubHeading1">
    <w:name w:val="Sub Heading1"/>
    <w:basedOn w:val="Paragraph"/>
    <w:rsid w:val="00F04AD2"/>
    <w:pPr>
      <w:keepNext/>
      <w:spacing w:before="180"/>
    </w:pPr>
    <w:rPr>
      <w:b/>
    </w:rPr>
  </w:style>
  <w:style w:type="character" w:customStyle="1" w:styleId="BodyTextChar2">
    <w:name w:val="Body Text Char2"/>
    <w:aliases w:val="RFQ Text Char2"/>
    <w:basedOn w:val="Fuentedeprrafopredeter"/>
    <w:semiHidden/>
    <w:rsid w:val="00F04AD2"/>
    <w:rPr>
      <w:rFonts w:ascii="Times New Roman" w:eastAsia="Times New Roman" w:hAnsi="Times New Roman" w:cs="Times New Roman"/>
      <w:sz w:val="18"/>
    </w:rPr>
  </w:style>
  <w:style w:type="paragraph" w:customStyle="1" w:styleId="ParagraphSecond1">
    <w:name w:val="Paragraph Second+1"/>
    <w:basedOn w:val="ParagraphFirst"/>
    <w:rsid w:val="00F04AD2"/>
    <w:pPr>
      <w:spacing w:before="120" w:after="60"/>
    </w:pPr>
  </w:style>
  <w:style w:type="paragraph" w:customStyle="1" w:styleId="ParagraphFirst1">
    <w:name w:val="Paragraph First1"/>
    <w:basedOn w:val="Normal"/>
    <w:next w:val="ParagraphSecond"/>
    <w:rsid w:val="00F04AD2"/>
    <w:pPr>
      <w:spacing w:before="240" w:after="120"/>
      <w:ind w:left="720" w:right="720"/>
    </w:pPr>
    <w:rPr>
      <w:kern w:val="22"/>
    </w:rPr>
  </w:style>
  <w:style w:type="character" w:customStyle="1" w:styleId="HeaderChar1">
    <w:name w:val="Header Char1"/>
    <w:basedOn w:val="Fuentedeprrafopredeter"/>
    <w:rsid w:val="00F04AD2"/>
    <w:rPr>
      <w:rFonts w:ascii="Arial" w:eastAsia="Times New Roman" w:hAnsi="Arial" w:cs="Times New Roman"/>
      <w:b/>
      <w:kern w:val="18"/>
      <w:sz w:val="18"/>
    </w:rPr>
  </w:style>
  <w:style w:type="character" w:customStyle="1" w:styleId="BodyText2Char1">
    <w:name w:val="Body Text 2 Char1"/>
    <w:basedOn w:val="Fuentedeprrafopredeter"/>
    <w:semiHidden/>
    <w:rsid w:val="00F04AD2"/>
    <w:rPr>
      <w:rFonts w:ascii="Times New Roman" w:eastAsia="Times New Roman" w:hAnsi="Times New Roman" w:cs="Times New Roman"/>
    </w:rPr>
  </w:style>
  <w:style w:type="character" w:customStyle="1" w:styleId="CommentTextChar1">
    <w:name w:val="Comment Text Char1"/>
    <w:basedOn w:val="Fuentedeprrafopredeter"/>
    <w:semiHidden/>
    <w:rsid w:val="00F04AD2"/>
    <w:rPr>
      <w:rFonts w:ascii="Times New Roman" w:eastAsia="Times New Roman" w:hAnsi="Times New Roman" w:cs="Times New Roman"/>
      <w:sz w:val="18"/>
    </w:rPr>
  </w:style>
  <w:style w:type="character" w:customStyle="1" w:styleId="EndnoteTextChar1">
    <w:name w:val="Endnote Text Char1"/>
    <w:basedOn w:val="Fuentedeprrafopredeter"/>
    <w:semiHidden/>
    <w:rsid w:val="00F04AD2"/>
    <w:rPr>
      <w:rFonts w:ascii="Times New Roman" w:eastAsia="Times New Roman" w:hAnsi="Times New Roman" w:cs="Times New Roman"/>
      <w:sz w:val="18"/>
    </w:rPr>
  </w:style>
  <w:style w:type="character" w:customStyle="1" w:styleId="FootnoteTextChar2">
    <w:name w:val="Footnote Text Char2"/>
    <w:basedOn w:val="Fuentedeprrafopredeter"/>
    <w:uiPriority w:val="99"/>
    <w:semiHidden/>
    <w:rsid w:val="00F04AD2"/>
    <w:rPr>
      <w:rFonts w:ascii="Times New Roman" w:eastAsia="Times New Roman" w:hAnsi="Times New Roman" w:cs="Times New Roman"/>
      <w:sz w:val="18"/>
    </w:rPr>
  </w:style>
  <w:style w:type="character" w:customStyle="1" w:styleId="HTMLPreformattedChar1">
    <w:name w:val="HTML Preformatted Char1"/>
    <w:basedOn w:val="Fuentedeprrafopredeter"/>
    <w:semiHidden/>
    <w:rsid w:val="00F04AD2"/>
    <w:rPr>
      <w:rFonts w:ascii="Courier New" w:eastAsia="Times New Roman" w:hAnsi="Courier New" w:cs="Courier New"/>
      <w:sz w:val="18"/>
    </w:rPr>
  </w:style>
  <w:style w:type="character" w:customStyle="1" w:styleId="MacroTextChar1">
    <w:name w:val="Macro Text Char1"/>
    <w:basedOn w:val="Fuentedeprrafopredeter"/>
    <w:semiHidden/>
    <w:rsid w:val="00F04AD2"/>
    <w:rPr>
      <w:rFonts w:ascii="Courier New" w:eastAsia="Times New Roman" w:hAnsi="Courier New" w:cs="Courier New"/>
      <w:sz w:val="16"/>
      <w:szCs w:val="20"/>
    </w:rPr>
  </w:style>
  <w:style w:type="character" w:customStyle="1" w:styleId="MessageHeaderChar1">
    <w:name w:val="Message Header Char1"/>
    <w:basedOn w:val="Fuentedeprrafopredeter"/>
    <w:semiHidden/>
    <w:rsid w:val="00F04AD2"/>
    <w:rPr>
      <w:rFonts w:ascii="Times New Roman" w:eastAsia="Times New Roman" w:hAnsi="Times New Roman" w:cs="Arial"/>
      <w:sz w:val="18"/>
      <w:szCs w:val="24"/>
      <w:shd w:val="pct20" w:color="auto" w:fill="auto"/>
    </w:rPr>
  </w:style>
  <w:style w:type="character" w:customStyle="1" w:styleId="PlainTextChar1">
    <w:name w:val="Plain Text Char1"/>
    <w:basedOn w:val="Fuentedeprrafopredeter"/>
    <w:semiHidden/>
    <w:rsid w:val="00F04AD2"/>
    <w:rPr>
      <w:rFonts w:ascii="Courier New" w:eastAsia="Times New Roman" w:hAnsi="Courier New" w:cs="Courier New"/>
    </w:rPr>
  </w:style>
  <w:style w:type="character" w:customStyle="1" w:styleId="SubtitleChar1">
    <w:name w:val="Subtitle Char1"/>
    <w:basedOn w:val="Fuentedeprrafopredeter"/>
    <w:rsid w:val="00F04AD2"/>
    <w:rPr>
      <w:rFonts w:ascii="Times New Roman" w:eastAsia="Times New Roman" w:hAnsi="Times New Roman" w:cs="Arial"/>
      <w:szCs w:val="24"/>
    </w:rPr>
  </w:style>
  <w:style w:type="character" w:customStyle="1" w:styleId="TitleChar1">
    <w:name w:val="Title Char1"/>
    <w:basedOn w:val="Fuentedeprrafopredeter"/>
    <w:rsid w:val="00F04AD2"/>
    <w:rPr>
      <w:rFonts w:ascii="Times New Roman" w:eastAsia="Times New Roman" w:hAnsi="Times New Roman" w:cs="Arial"/>
      <w:b/>
      <w:bCs/>
      <w:kern w:val="28"/>
      <w:sz w:val="24"/>
      <w:szCs w:val="32"/>
    </w:rPr>
  </w:style>
  <w:style w:type="paragraph" w:customStyle="1" w:styleId="Appendix11">
    <w:name w:val="Appendix 11"/>
    <w:basedOn w:val="Normal"/>
    <w:next w:val="Normal"/>
    <w:rsid w:val="00F04AD2"/>
    <w:pPr>
      <w:keepNext/>
      <w:pageBreakBefore/>
      <w:tabs>
        <w:tab w:val="right" w:pos="-2900"/>
        <w:tab w:val="left" w:pos="700"/>
      </w:tabs>
      <w:spacing w:before="320"/>
      <w:outlineLvl w:val="0"/>
    </w:pPr>
    <w:rPr>
      <w:b/>
      <w:kern w:val="28"/>
      <w:sz w:val="28"/>
    </w:rPr>
  </w:style>
  <w:style w:type="paragraph" w:customStyle="1" w:styleId="Appendix21">
    <w:name w:val="Appendix 21"/>
    <w:basedOn w:val="Normal"/>
    <w:next w:val="Normal"/>
    <w:rsid w:val="00F04AD2"/>
    <w:pPr>
      <w:spacing w:before="240"/>
      <w:outlineLvl w:val="1"/>
    </w:pPr>
    <w:rPr>
      <w:b/>
      <w:kern w:val="28"/>
      <w:sz w:val="24"/>
    </w:rPr>
  </w:style>
  <w:style w:type="paragraph" w:customStyle="1" w:styleId="Appendix31">
    <w:name w:val="Appendix 31"/>
    <w:basedOn w:val="Normal"/>
    <w:next w:val="Normal"/>
    <w:rsid w:val="00F04AD2"/>
    <w:pPr>
      <w:keepNext/>
      <w:spacing w:before="160"/>
      <w:outlineLvl w:val="2"/>
    </w:pPr>
    <w:rPr>
      <w:b/>
      <w:kern w:val="22"/>
    </w:rPr>
  </w:style>
  <w:style w:type="paragraph" w:customStyle="1" w:styleId="Preface11">
    <w:name w:val="Preface 11"/>
    <w:basedOn w:val="Normal"/>
    <w:next w:val="Normal"/>
    <w:rsid w:val="00F04AD2"/>
    <w:pPr>
      <w:keepNext/>
      <w:pageBreakBefore/>
      <w:tabs>
        <w:tab w:val="right" w:pos="-2900"/>
        <w:tab w:val="left" w:pos="700"/>
      </w:tabs>
      <w:spacing w:before="320"/>
      <w:outlineLvl w:val="0"/>
    </w:pPr>
    <w:rPr>
      <w:b/>
      <w:sz w:val="28"/>
    </w:rPr>
  </w:style>
  <w:style w:type="paragraph" w:customStyle="1" w:styleId="Preface21">
    <w:name w:val="Preface 21"/>
    <w:basedOn w:val="Normal"/>
    <w:next w:val="Normal"/>
    <w:rsid w:val="00F04AD2"/>
    <w:pPr>
      <w:keepNext/>
      <w:spacing w:before="240"/>
      <w:outlineLvl w:val="1"/>
    </w:pPr>
    <w:rPr>
      <w:b/>
      <w:kern w:val="28"/>
      <w:sz w:val="24"/>
    </w:rPr>
  </w:style>
  <w:style w:type="paragraph" w:customStyle="1" w:styleId="Preface31">
    <w:name w:val="Preface 31"/>
    <w:basedOn w:val="Normal"/>
    <w:next w:val="Normal"/>
    <w:rsid w:val="00F04AD2"/>
    <w:pPr>
      <w:keepNext/>
      <w:spacing w:before="160"/>
      <w:outlineLvl w:val="2"/>
    </w:pPr>
    <w:rPr>
      <w:b/>
      <w:kern w:val="22"/>
    </w:rPr>
  </w:style>
  <w:style w:type="paragraph" w:customStyle="1" w:styleId="JRQuestion2">
    <w:name w:val="JRQuestion2"/>
    <w:basedOn w:val="Normal"/>
    <w:qFormat/>
    <w:rsid w:val="00F04AD2"/>
    <w:pPr>
      <w:tabs>
        <w:tab w:val="num" w:pos="1440"/>
      </w:tabs>
      <w:spacing w:after="240" w:afterAutospacing="0"/>
      <w:ind w:left="720" w:hanging="720"/>
      <w:jc w:val="left"/>
    </w:pPr>
  </w:style>
  <w:style w:type="paragraph" w:customStyle="1" w:styleId="JRStepPart2">
    <w:name w:val="JRStepPart2"/>
    <w:basedOn w:val="Normal"/>
    <w:qFormat/>
    <w:rsid w:val="00F04AD2"/>
    <w:pPr>
      <w:tabs>
        <w:tab w:val="num" w:pos="990"/>
      </w:tabs>
      <w:spacing w:after="240" w:afterAutospacing="0"/>
      <w:ind w:left="360" w:hanging="360"/>
    </w:pPr>
    <w:rPr>
      <w:szCs w:val="28"/>
    </w:rPr>
  </w:style>
  <w:style w:type="paragraph" w:customStyle="1" w:styleId="JRPart2">
    <w:name w:val="JRPart2"/>
    <w:basedOn w:val="Normal"/>
    <w:next w:val="Normal"/>
    <w:rsid w:val="00F04AD2"/>
    <w:pPr>
      <w:tabs>
        <w:tab w:val="num" w:pos="960"/>
      </w:tabs>
      <w:spacing w:before="120" w:after="240" w:afterAutospacing="0"/>
      <w:ind w:left="960" w:hanging="960"/>
    </w:pPr>
    <w:rPr>
      <w:b/>
      <w:sz w:val="24"/>
      <w:szCs w:val="24"/>
    </w:rPr>
  </w:style>
  <w:style w:type="character" w:customStyle="1" w:styleId="BalloonTextChar1">
    <w:name w:val="Balloon Text Char1"/>
    <w:basedOn w:val="Fuentedeprrafopredeter"/>
    <w:uiPriority w:val="99"/>
    <w:semiHidden/>
    <w:rsid w:val="00F04AD2"/>
    <w:rPr>
      <w:rFonts w:ascii="Tahoma" w:eastAsia="Times New Roman" w:hAnsi="Tahoma" w:cs="Tahoma"/>
      <w:sz w:val="16"/>
      <w:szCs w:val="16"/>
    </w:rPr>
  </w:style>
  <w:style w:type="paragraph" w:customStyle="1" w:styleId="JRObject2">
    <w:name w:val="JRObject2"/>
    <w:basedOn w:val="Normal"/>
    <w:qFormat/>
    <w:rsid w:val="00F04AD2"/>
    <w:rPr>
      <w:rFonts w:ascii="Courier New" w:hAnsi="Courier New" w:cs="Courier New"/>
      <w:smallCaps/>
    </w:rPr>
  </w:style>
  <w:style w:type="paragraph" w:customStyle="1" w:styleId="JRExpression2">
    <w:name w:val="JRExpression2"/>
    <w:basedOn w:val="Normal"/>
    <w:qFormat/>
    <w:rsid w:val="00F04AD2"/>
    <w:rPr>
      <w:rFonts w:ascii="Courier New" w:hAnsi="Courier New" w:cs="Courier New"/>
    </w:rPr>
  </w:style>
  <w:style w:type="character" w:customStyle="1" w:styleId="JRObjectChar2">
    <w:name w:val="JRObject Char2"/>
    <w:basedOn w:val="Fuentedeprrafopredeter"/>
    <w:rsid w:val="00F04AD2"/>
    <w:rPr>
      <w:rFonts w:ascii="Courier New" w:eastAsia="Times New Roman" w:hAnsi="Courier New" w:cs="Courier New"/>
      <w:smallCaps/>
    </w:rPr>
  </w:style>
  <w:style w:type="paragraph" w:customStyle="1" w:styleId="JRProperties2">
    <w:name w:val="JRProperties2"/>
    <w:basedOn w:val="Normal"/>
    <w:qFormat/>
    <w:rsid w:val="00F04AD2"/>
    <w:rPr>
      <w:i/>
    </w:rPr>
  </w:style>
  <w:style w:type="character" w:customStyle="1" w:styleId="JRExpressionChar2">
    <w:name w:val="JRExpression Char2"/>
    <w:basedOn w:val="Fuentedeprrafopredeter"/>
    <w:rsid w:val="00F04AD2"/>
    <w:rPr>
      <w:rFonts w:ascii="Courier New" w:eastAsia="Times New Roman" w:hAnsi="Courier New" w:cs="Courier New"/>
    </w:rPr>
  </w:style>
  <w:style w:type="paragraph" w:customStyle="1" w:styleId="JROurNames2">
    <w:name w:val="JROurNames2"/>
    <w:basedOn w:val="Normal"/>
    <w:qFormat/>
    <w:rsid w:val="00F04AD2"/>
    <w:rPr>
      <w:b/>
    </w:rPr>
  </w:style>
  <w:style w:type="character" w:customStyle="1" w:styleId="JRPropertiesChar2">
    <w:name w:val="JRProperties Char2"/>
    <w:basedOn w:val="Fuentedeprrafopredeter"/>
    <w:rsid w:val="00F04AD2"/>
    <w:rPr>
      <w:rFonts w:ascii="Times New Roman" w:eastAsia="Times New Roman" w:hAnsi="Times New Roman" w:cs="Times New Roman"/>
      <w:i/>
    </w:rPr>
  </w:style>
  <w:style w:type="paragraph" w:customStyle="1" w:styleId="Part1">
    <w:name w:val="Part1"/>
    <w:basedOn w:val="Normal"/>
    <w:rsid w:val="00F04AD2"/>
    <w:pPr>
      <w:tabs>
        <w:tab w:val="num" w:pos="720"/>
      </w:tabs>
      <w:spacing w:after="240" w:afterAutospacing="0"/>
      <w:ind w:left="720" w:hanging="360"/>
    </w:pPr>
    <w:rPr>
      <w:sz w:val="28"/>
      <w:szCs w:val="28"/>
    </w:rPr>
  </w:style>
  <w:style w:type="character" w:customStyle="1" w:styleId="JROurNamesChar2">
    <w:name w:val="JROurNames Char2"/>
    <w:basedOn w:val="Fuentedeprrafopredeter"/>
    <w:rsid w:val="00F04AD2"/>
    <w:rPr>
      <w:rFonts w:ascii="Times New Roman" w:eastAsia="Times New Roman" w:hAnsi="Times New Roman" w:cs="Times New Roman"/>
      <w:b/>
    </w:rPr>
  </w:style>
  <w:style w:type="paragraph" w:customStyle="1" w:styleId="Step1">
    <w:name w:val="Step1"/>
    <w:basedOn w:val="Normal"/>
    <w:next w:val="Normal"/>
    <w:rsid w:val="00F04AD2"/>
    <w:pPr>
      <w:tabs>
        <w:tab w:val="num" w:pos="360"/>
      </w:tabs>
      <w:spacing w:before="120" w:after="240" w:afterAutospacing="0"/>
      <w:ind w:left="360" w:hanging="360"/>
    </w:pPr>
    <w:rPr>
      <w:sz w:val="36"/>
      <w:szCs w:val="24"/>
    </w:rPr>
  </w:style>
  <w:style w:type="character" w:customStyle="1" w:styleId="JRStepPartChar2">
    <w:name w:val="JRStepPart Char2"/>
    <w:basedOn w:val="Fuentedeprrafopredeter"/>
    <w:rsid w:val="00F04AD2"/>
    <w:rPr>
      <w:rFonts w:ascii="Times New Roman" w:eastAsia="Times New Roman" w:hAnsi="Times New Roman" w:cs="Times New Roman"/>
      <w:szCs w:val="28"/>
    </w:rPr>
  </w:style>
  <w:style w:type="character" w:customStyle="1" w:styleId="JROurObjectChar1">
    <w:name w:val="JROurObject Char1"/>
    <w:basedOn w:val="JRStepPartChar"/>
    <w:rsid w:val="00F04AD2"/>
    <w:rPr>
      <w:rFonts w:ascii="Courier New" w:eastAsia="Times New Roman" w:hAnsi="Courier New" w:cs="Times New Roman"/>
      <w:b/>
      <w:smallCaps/>
      <w:szCs w:val="28"/>
    </w:rPr>
  </w:style>
  <w:style w:type="numbering" w:customStyle="1" w:styleId="Style21">
    <w:name w:val="Style21"/>
    <w:uiPriority w:val="99"/>
    <w:rsid w:val="00F04AD2"/>
  </w:style>
  <w:style w:type="numbering" w:customStyle="1" w:styleId="Style31">
    <w:name w:val="Style31"/>
    <w:uiPriority w:val="99"/>
    <w:rsid w:val="00F04AD2"/>
  </w:style>
  <w:style w:type="paragraph" w:customStyle="1" w:styleId="JROurProperties1">
    <w:name w:val="JROurProperties1"/>
    <w:basedOn w:val="JRStepPart"/>
    <w:qFormat/>
    <w:rsid w:val="00F04AD2"/>
    <w:pPr>
      <w:numPr>
        <w:ilvl w:val="0"/>
        <w:numId w:val="0"/>
      </w:numPr>
      <w:ind w:left="360"/>
    </w:pPr>
    <w:rPr>
      <w:b/>
      <w:i/>
    </w:rPr>
  </w:style>
  <w:style w:type="character" w:customStyle="1" w:styleId="JROurPropertiesChar1">
    <w:name w:val="JROurProperties Char1"/>
    <w:basedOn w:val="JRStepPartChar"/>
    <w:rsid w:val="00F04AD2"/>
    <w:rPr>
      <w:rFonts w:ascii="Times New Roman" w:eastAsia="Times New Roman" w:hAnsi="Times New Roman" w:cs="Times New Roman"/>
      <w:b/>
      <w:i/>
      <w:szCs w:val="28"/>
    </w:rPr>
  </w:style>
  <w:style w:type="paragraph" w:customStyle="1" w:styleId="Question1">
    <w:name w:val="Question1"/>
    <w:basedOn w:val="Normal"/>
    <w:rsid w:val="00F04AD2"/>
    <w:pPr>
      <w:tabs>
        <w:tab w:val="num" w:pos="0"/>
      </w:tabs>
      <w:spacing w:after="240" w:afterAutospacing="0"/>
      <w:ind w:left="1710" w:hanging="1710"/>
    </w:pPr>
    <w:rPr>
      <w:sz w:val="28"/>
      <w:szCs w:val="24"/>
    </w:rPr>
  </w:style>
  <w:style w:type="table" w:customStyle="1" w:styleId="LightList-Accent111">
    <w:name w:val="Light List - Accent 111"/>
    <w:basedOn w:val="Tablanormal"/>
    <w:uiPriority w:val="61"/>
    <w:rsid w:val="00F04A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LabTitle1">
    <w:name w:val="LabTitle1"/>
    <w:basedOn w:val="Normal"/>
    <w:rsid w:val="00F04AD2"/>
    <w:pPr>
      <w:spacing w:after="120" w:afterAutospacing="0"/>
      <w:jc w:val="center"/>
    </w:pPr>
    <w:rPr>
      <w:b/>
      <w:bCs/>
      <w:sz w:val="40"/>
      <w:szCs w:val="20"/>
    </w:rPr>
  </w:style>
  <w:style w:type="paragraph" w:customStyle="1" w:styleId="JRFigure2">
    <w:name w:val="JRFigure2"/>
    <w:basedOn w:val="Normal"/>
    <w:qFormat/>
    <w:rsid w:val="00F04AD2"/>
    <w:pPr>
      <w:keepNext/>
      <w:spacing w:after="120" w:afterAutospacing="0"/>
      <w:jc w:val="center"/>
    </w:pPr>
  </w:style>
  <w:style w:type="character" w:customStyle="1" w:styleId="JRFigureChar2">
    <w:name w:val="JRFigure Char2"/>
    <w:basedOn w:val="Fuentedeprrafopredeter"/>
    <w:rsid w:val="00F04AD2"/>
    <w:rPr>
      <w:rFonts w:ascii="Times New Roman" w:eastAsia="Times New Roman" w:hAnsi="Times New Roman" w:cs="Times New Roman"/>
    </w:rPr>
  </w:style>
  <w:style w:type="paragraph" w:customStyle="1" w:styleId="JRList2">
    <w:name w:val="JRList2"/>
    <w:basedOn w:val="Prrafodelista"/>
    <w:qFormat/>
    <w:rsid w:val="00F04AD2"/>
    <w:pPr>
      <w:numPr>
        <w:numId w:val="0"/>
      </w:numPr>
      <w:spacing w:after="0"/>
      <w:ind w:left="720" w:hanging="360"/>
    </w:pPr>
  </w:style>
  <w:style w:type="character" w:customStyle="1" w:styleId="JRListChar2">
    <w:name w:val="JRList Char2"/>
    <w:basedOn w:val="Fuentedeprrafopredeter"/>
    <w:rsid w:val="00F04AD2"/>
    <w:rPr>
      <w:rFonts w:ascii="Times New Roman" w:eastAsia="Times New Roman" w:hAnsi="Times New Roman" w:cs="Times New Roman"/>
      <w:szCs w:val="28"/>
    </w:rPr>
  </w:style>
  <w:style w:type="character" w:customStyle="1" w:styleId="ListParagraphChar1">
    <w:name w:val="List Paragraph Char1"/>
    <w:basedOn w:val="Fuentedeprrafopredeter"/>
    <w:uiPriority w:val="34"/>
    <w:rsid w:val="00F04AD2"/>
    <w:rPr>
      <w:rFonts w:ascii="Times New Roman" w:eastAsia="Times New Roman" w:hAnsi="Times New Roman" w:cs="Times New Roman"/>
      <w:szCs w:val="28"/>
    </w:rPr>
  </w:style>
  <w:style w:type="table" w:customStyle="1" w:styleId="TableGrid11">
    <w:name w:val="Table Grid11"/>
    <w:basedOn w:val="Tablanormal"/>
    <w:next w:val="Tablaconcuadrcula"/>
    <w:rsid w:val="00F04AD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1">
    <w:name w:val="Medium Shading 1 - Accent 111"/>
    <w:basedOn w:val="Tablanormal"/>
    <w:next w:val="Sombreadomedio1-nfasis1"/>
    <w:uiPriority w:val="63"/>
    <w:rsid w:val="00F04AD2"/>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JRStepPartOne1">
    <w:name w:val="JRStepPartOne1"/>
    <w:basedOn w:val="JRStepPart"/>
    <w:qFormat/>
    <w:rsid w:val="00F04AD2"/>
    <w:pPr>
      <w:numPr>
        <w:ilvl w:val="0"/>
        <w:numId w:val="0"/>
      </w:numPr>
      <w:ind w:left="360"/>
    </w:pPr>
  </w:style>
  <w:style w:type="paragraph" w:customStyle="1" w:styleId="JRListLastOne2">
    <w:name w:val="JRListLastOne2"/>
    <w:basedOn w:val="JRList"/>
    <w:qFormat/>
    <w:rsid w:val="00F04AD2"/>
    <w:pPr>
      <w:numPr>
        <w:numId w:val="0"/>
      </w:numPr>
      <w:spacing w:after="240"/>
      <w:ind w:left="450"/>
    </w:pPr>
  </w:style>
  <w:style w:type="character" w:customStyle="1" w:styleId="JRStepPartOneChar1">
    <w:name w:val="JRStepPartOne Char1"/>
    <w:basedOn w:val="JRStepPartChar"/>
    <w:rsid w:val="00F04AD2"/>
    <w:rPr>
      <w:rFonts w:ascii="Times New Roman" w:eastAsia="Times New Roman" w:hAnsi="Times New Roman" w:cs="Times New Roman"/>
      <w:szCs w:val="28"/>
    </w:rPr>
  </w:style>
  <w:style w:type="paragraph" w:customStyle="1" w:styleId="JRPRocessSteps10">
    <w:name w:val="JRPRocessSteps1"/>
    <w:basedOn w:val="ParagraphX"/>
    <w:qFormat/>
    <w:rsid w:val="00F04AD2"/>
    <w:pPr>
      <w:tabs>
        <w:tab w:val="clear" w:pos="1008"/>
      </w:tabs>
      <w:ind w:left="720" w:firstLine="0"/>
    </w:pPr>
    <w:rPr>
      <w:rFonts w:ascii="Courier New" w:hAnsi="Courier New" w:cs="Courier New"/>
      <w:i/>
    </w:rPr>
  </w:style>
  <w:style w:type="character" w:customStyle="1" w:styleId="JRListLastOneChar2">
    <w:name w:val="JRListLastOne Char2"/>
    <w:basedOn w:val="JRListChar"/>
    <w:rsid w:val="00F04AD2"/>
    <w:rPr>
      <w:rFonts w:ascii="Times New Roman" w:eastAsia="Times New Roman" w:hAnsi="Times New Roman" w:cs="Times New Roman"/>
      <w:szCs w:val="28"/>
    </w:rPr>
  </w:style>
  <w:style w:type="character" w:customStyle="1" w:styleId="ParagraphXChar2">
    <w:name w:val="Paragraph (X) Char2"/>
    <w:basedOn w:val="Fuentedeprrafopredeter"/>
    <w:rsid w:val="00F04AD2"/>
    <w:rPr>
      <w:rFonts w:ascii="Times New Roman" w:eastAsia="Times New Roman" w:hAnsi="Times New Roman" w:cs="Times New Roman"/>
      <w:kern w:val="22"/>
    </w:rPr>
  </w:style>
  <w:style w:type="character" w:customStyle="1" w:styleId="JRPRocessStepsChar1">
    <w:name w:val="JRPRocessSteps Char1"/>
    <w:basedOn w:val="ParagraphXChar"/>
    <w:rsid w:val="00F04AD2"/>
    <w:rPr>
      <w:rFonts w:ascii="Courier New" w:eastAsia="Times New Roman" w:hAnsi="Courier New" w:cs="Courier New"/>
      <w:i/>
      <w:kern w:val="22"/>
    </w:rPr>
  </w:style>
  <w:style w:type="paragraph" w:customStyle="1" w:styleId="JRProcessSteps2">
    <w:name w:val="JRProcessSteps2"/>
    <w:basedOn w:val="Part"/>
    <w:qFormat/>
    <w:rsid w:val="00F04AD2"/>
    <w:pPr>
      <w:tabs>
        <w:tab w:val="clear" w:pos="720"/>
        <w:tab w:val="num" w:pos="1080"/>
      </w:tabs>
      <w:ind w:left="1080"/>
    </w:pPr>
    <w:rPr>
      <w:i/>
    </w:rPr>
  </w:style>
  <w:style w:type="character" w:customStyle="1" w:styleId="PartChar1">
    <w:name w:val="Part Char1"/>
    <w:basedOn w:val="Fuentedeprrafopredeter"/>
    <w:rsid w:val="00F04AD2"/>
    <w:rPr>
      <w:rFonts w:ascii="Times New Roman" w:eastAsia="Times New Roman" w:hAnsi="Times New Roman" w:cs="Times New Roman"/>
      <w:sz w:val="28"/>
      <w:szCs w:val="28"/>
    </w:rPr>
  </w:style>
  <w:style w:type="character" w:customStyle="1" w:styleId="JRProcessStepsChar10">
    <w:name w:val="JRProcessSteps Char1"/>
    <w:basedOn w:val="PartChar"/>
    <w:rsid w:val="00F04AD2"/>
    <w:rPr>
      <w:rFonts w:ascii="Times New Roman" w:eastAsia="Times New Roman" w:hAnsi="Times New Roman" w:cs="Times New Roman"/>
      <w:i/>
      <w:sz w:val="28"/>
      <w:szCs w:val="28"/>
    </w:rPr>
  </w:style>
  <w:style w:type="character" w:customStyle="1" w:styleId="CommentSubjectChar1">
    <w:name w:val="Comment Subject Char1"/>
    <w:basedOn w:val="TextocomentarioCar"/>
    <w:uiPriority w:val="99"/>
    <w:semiHidden/>
    <w:rsid w:val="00F04AD2"/>
    <w:rPr>
      <w:rFonts w:ascii="Times New Roman" w:eastAsia="Times New Roman" w:hAnsi="Times New Roman" w:cs="Times New Roman"/>
      <w:b/>
      <w:bCs/>
      <w:sz w:val="20"/>
      <w:szCs w:val="20"/>
    </w:rPr>
  </w:style>
  <w:style w:type="character" w:customStyle="1" w:styleId="NoSpacingChar1">
    <w:name w:val="No Spacing Char1"/>
    <w:basedOn w:val="Fuentedeprrafopredeter"/>
    <w:uiPriority w:val="1"/>
    <w:rsid w:val="00F04AD2"/>
    <w:rPr>
      <w:rFonts w:eastAsiaTheme="minorEastAsia"/>
      <w:lang w:eastAsia="ja-JP"/>
    </w:rPr>
  </w:style>
  <w:style w:type="character" w:customStyle="1" w:styleId="DocumentMapChar1">
    <w:name w:val="Document Map Char1"/>
    <w:basedOn w:val="Fuentedeprrafopredeter"/>
    <w:uiPriority w:val="99"/>
    <w:semiHidden/>
    <w:rsid w:val="00F04AD2"/>
    <w:rPr>
      <w:rFonts w:ascii="Tahoma" w:eastAsia="Times New Roman" w:hAnsi="Tahoma" w:cs="Tahoma"/>
      <w:sz w:val="16"/>
      <w:szCs w:val="16"/>
    </w:rPr>
  </w:style>
  <w:style w:type="numbering" w:customStyle="1" w:styleId="Style111">
    <w:name w:val="Style111"/>
    <w:next w:val="Style1"/>
    <w:uiPriority w:val="99"/>
    <w:rsid w:val="00F04AD2"/>
  </w:style>
  <w:style w:type="character" w:customStyle="1" w:styleId="StepRealChar1">
    <w:name w:val="Step Real Char1"/>
    <w:basedOn w:val="Fuentedeprrafopredeter"/>
    <w:rsid w:val="00F04AD2"/>
    <w:rPr>
      <w:rFonts w:ascii="Times New Roman" w:eastAsia="Times New Roman" w:hAnsi="Times New Roman" w:cs="Times New Roman"/>
      <w:sz w:val="28"/>
      <w:szCs w:val="28"/>
    </w:rPr>
  </w:style>
  <w:style w:type="character" w:customStyle="1" w:styleId="Heading7Char71">
    <w:name w:val="Heading 7 Char71"/>
    <w:basedOn w:val="Fuentedeprrafopredeter"/>
    <w:rsid w:val="00F04AD2"/>
    <w:rPr>
      <w:rFonts w:ascii="Times New Roman" w:eastAsiaTheme="majorEastAsia" w:hAnsi="Times New Roman" w:cstheme="majorBidi"/>
      <w:iCs/>
      <w:sz w:val="40"/>
    </w:rPr>
  </w:style>
  <w:style w:type="paragraph" w:customStyle="1" w:styleId="JRQuestionStart">
    <w:name w:val="JRQuestionStart"/>
    <w:basedOn w:val="Normal"/>
    <w:qFormat/>
    <w:rsid w:val="00F04AD2"/>
    <w:pPr>
      <w:numPr>
        <w:numId w:val="2"/>
      </w:numPr>
      <w:tabs>
        <w:tab w:val="clear" w:pos="2250"/>
        <w:tab w:val="num" w:pos="0"/>
      </w:tabs>
      <w:spacing w:after="240" w:afterAutospacing="0"/>
      <w:ind w:left="0" w:firstLine="0"/>
    </w:pPr>
  </w:style>
  <w:style w:type="paragraph" w:customStyle="1" w:styleId="JRProcessStepsWrongOne">
    <w:name w:val="JRProcessStepsWrongOne"/>
    <w:basedOn w:val="Part"/>
    <w:link w:val="JRProcessStepsWrongOneChar"/>
    <w:qFormat/>
    <w:rsid w:val="00384435"/>
    <w:pPr>
      <w:tabs>
        <w:tab w:val="clear" w:pos="720"/>
      </w:tabs>
      <w:ind w:left="450" w:firstLine="0"/>
    </w:pPr>
    <w:rPr>
      <w:i/>
    </w:rPr>
  </w:style>
  <w:style w:type="character" w:customStyle="1" w:styleId="JRProcessStepsWrongOneChar">
    <w:name w:val="JRProcessStepsWrongOne Char"/>
    <w:basedOn w:val="PartChar"/>
    <w:link w:val="JRProcessStepsWrongOne"/>
    <w:rsid w:val="00384435"/>
    <w:rPr>
      <w:rFonts w:ascii="Times New Roman" w:eastAsia="Times New Roman" w:hAnsi="Times New Roman" w:cs="Times New Roman"/>
      <w:i/>
      <w:sz w:val="28"/>
      <w:szCs w:val="28"/>
    </w:rPr>
  </w:style>
  <w:style w:type="character" w:customStyle="1" w:styleId="JRFootnoteObject">
    <w:name w:val="JRFootnoteObject"/>
    <w:basedOn w:val="Fuentedeprrafopredeter"/>
    <w:rsid w:val="009060A4"/>
    <w:rPr>
      <w:rFonts w:ascii="Courier New" w:eastAsia="Times New Roman" w:hAnsi="Courier New" w:cs="Courier New"/>
      <w:smallCaps/>
      <w:sz w:val="18"/>
    </w:rPr>
  </w:style>
  <w:style w:type="character" w:customStyle="1" w:styleId="JRFootnoteExpression">
    <w:name w:val="JRFootnoteExpression"/>
    <w:basedOn w:val="Fuentedeprrafopredeter"/>
    <w:rsid w:val="009060A4"/>
    <w:rPr>
      <w:rFonts w:ascii="Courier New" w:eastAsia="Times New Roman" w:hAnsi="Courier New" w:cs="Courier New"/>
      <w:sz w:val="18"/>
    </w:rPr>
  </w:style>
  <w:style w:type="character" w:customStyle="1" w:styleId="JRFootnoteProperties">
    <w:name w:val="JRFootnoteProperties"/>
    <w:basedOn w:val="Fuentedeprrafopredeter"/>
    <w:rsid w:val="009060A4"/>
    <w:rPr>
      <w:rFonts w:ascii="Times New Roman" w:eastAsia="Times New Roman" w:hAnsi="Times New Roman" w:cs="Times New Roman"/>
      <w:i/>
    </w:rPr>
  </w:style>
  <w:style w:type="character" w:customStyle="1" w:styleId="JRFootnoteOurNames">
    <w:name w:val="JRFootnoteOurNames"/>
    <w:basedOn w:val="JROurNamesChar"/>
    <w:rsid w:val="009060A4"/>
    <w:rPr>
      <w:rFonts w:ascii="Times New Roman" w:eastAsia="Times New Roman" w:hAnsi="Times New Roman" w:cs="Times New Roman"/>
      <w:b/>
      <w:sz w:val="18"/>
      <w:szCs w:val="18"/>
    </w:rPr>
  </w:style>
  <w:style w:type="character" w:customStyle="1" w:styleId="JRFootnoteProcessSteps">
    <w:name w:val="JRFootnoteProcessSteps"/>
    <w:basedOn w:val="PartChar"/>
    <w:rsid w:val="009060A4"/>
    <w:rPr>
      <w:rFonts w:ascii="Times New Roman" w:eastAsia="Times New Roman" w:hAnsi="Times New Roman" w:cs="Times New Roman"/>
      <w:i/>
      <w:sz w:val="18"/>
      <w:szCs w:val="28"/>
    </w:rPr>
  </w:style>
  <w:style w:type="numbering" w:styleId="111111">
    <w:name w:val="Outline List 2"/>
    <w:basedOn w:val="Sinlista"/>
    <w:uiPriority w:val="99"/>
    <w:semiHidden/>
    <w:unhideWhenUsed/>
    <w:rsid w:val="009060A4"/>
    <w:pPr>
      <w:numPr>
        <w:numId w:val="55"/>
      </w:numPr>
    </w:pPr>
  </w:style>
  <w:style w:type="character" w:customStyle="1" w:styleId="JROurNamesFootnote">
    <w:name w:val="JROurNamesFootnote"/>
    <w:basedOn w:val="JROurNamesChar"/>
    <w:rsid w:val="009060A4"/>
    <w:rPr>
      <w:rFonts w:ascii="Times New Roman" w:eastAsia="Times New Roman" w:hAnsi="Times New Roman" w:cs="Times New Roman"/>
      <w:b/>
      <w:sz w:val="18"/>
      <w:szCs w:val="18"/>
    </w:rPr>
  </w:style>
  <w:style w:type="table" w:styleId="Cuadrculamedia2-nfasis3">
    <w:name w:val="Medium Grid 2 Accent 3"/>
    <w:basedOn w:val="Tablanormal"/>
    <w:uiPriority w:val="68"/>
    <w:rsid w:val="00516E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Sombreadomedio1">
    <w:name w:val="Medium Shading 1"/>
    <w:basedOn w:val="Tablanormal"/>
    <w:uiPriority w:val="63"/>
    <w:rsid w:val="00C239F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
    <w:name w:val="Light Grid"/>
    <w:basedOn w:val="Tablanormal"/>
    <w:uiPriority w:val="62"/>
    <w:rsid w:val="00C239F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clara">
    <w:name w:val="Light List"/>
    <w:basedOn w:val="Tablanormal"/>
    <w:uiPriority w:val="61"/>
    <w:rsid w:val="00C239F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nfasis1">
    <w:name w:val="Medium Shading 1 Accent 1"/>
    <w:basedOn w:val="Tablanormal"/>
    <w:uiPriority w:val="63"/>
    <w:rsid w:val="00F04AD2"/>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F04AD2"/>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oncuadrcula4-nfasis1">
    <w:name w:val="Grid Table 4 Accent 1"/>
    <w:basedOn w:val="Tablanormal"/>
    <w:uiPriority w:val="49"/>
    <w:rsid w:val="0020417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Fuentedeprrafopredeter"/>
    <w:rsid w:val="00613252"/>
  </w:style>
  <w:style w:type="character" w:customStyle="1" w:styleId="apple-style-span">
    <w:name w:val="apple-style-span"/>
    <w:basedOn w:val="Fuentedeprrafopredeter"/>
    <w:rsid w:val="004840AD"/>
  </w:style>
  <w:style w:type="paragraph" w:styleId="Revisin">
    <w:name w:val="Revision"/>
    <w:hidden/>
    <w:uiPriority w:val="99"/>
    <w:semiHidden/>
    <w:rsid w:val="004840AD"/>
    <w:pPr>
      <w:spacing w:after="0" w:line="240" w:lineRule="auto"/>
    </w:pPr>
    <w:rPr>
      <w:rFonts w:ascii="Times New Roman" w:eastAsia="Times New Roman" w:hAnsi="Times New Roman" w:cs="Times New Roman"/>
    </w:rPr>
  </w:style>
  <w:style w:type="paragraph" w:customStyle="1" w:styleId="DCAnswer">
    <w:name w:val="DCAnswer"/>
    <w:basedOn w:val="JRQuestion"/>
    <w:link w:val="DCAnswerChar"/>
    <w:qFormat/>
    <w:rsid w:val="004840AD"/>
    <w:pPr>
      <w:numPr>
        <w:ilvl w:val="0"/>
        <w:numId w:val="0"/>
      </w:numPr>
      <w:tabs>
        <w:tab w:val="num" w:pos="990"/>
        <w:tab w:val="num" w:pos="1440"/>
      </w:tabs>
      <w:ind w:left="720" w:hanging="360"/>
    </w:pPr>
    <w:rPr>
      <w:b/>
      <w:color w:val="FF0000"/>
      <w:u w:val="single"/>
    </w:rPr>
  </w:style>
  <w:style w:type="character" w:customStyle="1" w:styleId="JRQuestionChar">
    <w:name w:val="JRQuestion Char"/>
    <w:basedOn w:val="Fuentedeprrafopredeter"/>
    <w:link w:val="JRQuestion"/>
    <w:rsid w:val="004840AD"/>
    <w:rPr>
      <w:rFonts w:ascii="Times New Roman" w:eastAsia="Times New Roman" w:hAnsi="Times New Roman" w:cs="Times New Roman"/>
    </w:rPr>
  </w:style>
  <w:style w:type="character" w:customStyle="1" w:styleId="DCAnswerChar">
    <w:name w:val="DCAnswer Char"/>
    <w:basedOn w:val="JRQuestionChar"/>
    <w:link w:val="DCAnswer"/>
    <w:rsid w:val="004840AD"/>
    <w:rPr>
      <w:rFonts w:ascii="Times New Roman" w:eastAsia="Times New Roman" w:hAnsi="Times New Roman" w:cs="Times New Roman"/>
      <w:b/>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7403">
      <w:bodyDiv w:val="1"/>
      <w:marLeft w:val="0"/>
      <w:marRight w:val="0"/>
      <w:marTop w:val="0"/>
      <w:marBottom w:val="0"/>
      <w:divBdr>
        <w:top w:val="none" w:sz="0" w:space="0" w:color="auto"/>
        <w:left w:val="none" w:sz="0" w:space="0" w:color="auto"/>
        <w:bottom w:val="none" w:sz="0" w:space="0" w:color="auto"/>
        <w:right w:val="none" w:sz="0" w:space="0" w:color="auto"/>
      </w:divBdr>
    </w:div>
    <w:div w:id="48382711">
      <w:bodyDiv w:val="1"/>
      <w:marLeft w:val="0"/>
      <w:marRight w:val="0"/>
      <w:marTop w:val="0"/>
      <w:marBottom w:val="0"/>
      <w:divBdr>
        <w:top w:val="none" w:sz="0" w:space="0" w:color="auto"/>
        <w:left w:val="none" w:sz="0" w:space="0" w:color="auto"/>
        <w:bottom w:val="none" w:sz="0" w:space="0" w:color="auto"/>
        <w:right w:val="none" w:sz="0" w:space="0" w:color="auto"/>
      </w:divBdr>
    </w:div>
    <w:div w:id="57870936">
      <w:bodyDiv w:val="1"/>
      <w:marLeft w:val="0"/>
      <w:marRight w:val="0"/>
      <w:marTop w:val="0"/>
      <w:marBottom w:val="0"/>
      <w:divBdr>
        <w:top w:val="none" w:sz="0" w:space="0" w:color="auto"/>
        <w:left w:val="none" w:sz="0" w:space="0" w:color="auto"/>
        <w:bottom w:val="none" w:sz="0" w:space="0" w:color="auto"/>
        <w:right w:val="none" w:sz="0" w:space="0" w:color="auto"/>
      </w:divBdr>
    </w:div>
    <w:div w:id="116804151">
      <w:bodyDiv w:val="1"/>
      <w:marLeft w:val="0"/>
      <w:marRight w:val="0"/>
      <w:marTop w:val="0"/>
      <w:marBottom w:val="0"/>
      <w:divBdr>
        <w:top w:val="none" w:sz="0" w:space="0" w:color="auto"/>
        <w:left w:val="none" w:sz="0" w:space="0" w:color="auto"/>
        <w:bottom w:val="none" w:sz="0" w:space="0" w:color="auto"/>
        <w:right w:val="none" w:sz="0" w:space="0" w:color="auto"/>
      </w:divBdr>
    </w:div>
    <w:div w:id="157501834">
      <w:bodyDiv w:val="1"/>
      <w:marLeft w:val="0"/>
      <w:marRight w:val="0"/>
      <w:marTop w:val="0"/>
      <w:marBottom w:val="0"/>
      <w:divBdr>
        <w:top w:val="none" w:sz="0" w:space="0" w:color="auto"/>
        <w:left w:val="none" w:sz="0" w:space="0" w:color="auto"/>
        <w:bottom w:val="none" w:sz="0" w:space="0" w:color="auto"/>
        <w:right w:val="none" w:sz="0" w:space="0" w:color="auto"/>
      </w:divBdr>
      <w:divsChild>
        <w:div w:id="1322346410">
          <w:marLeft w:val="-115"/>
          <w:marRight w:val="0"/>
          <w:marTop w:val="0"/>
          <w:marBottom w:val="0"/>
          <w:divBdr>
            <w:top w:val="none" w:sz="0" w:space="0" w:color="auto"/>
            <w:left w:val="none" w:sz="0" w:space="0" w:color="auto"/>
            <w:bottom w:val="none" w:sz="0" w:space="0" w:color="auto"/>
            <w:right w:val="none" w:sz="0" w:space="0" w:color="auto"/>
          </w:divBdr>
        </w:div>
      </w:divsChild>
    </w:div>
    <w:div w:id="164982544">
      <w:bodyDiv w:val="1"/>
      <w:marLeft w:val="0"/>
      <w:marRight w:val="0"/>
      <w:marTop w:val="0"/>
      <w:marBottom w:val="0"/>
      <w:divBdr>
        <w:top w:val="none" w:sz="0" w:space="0" w:color="auto"/>
        <w:left w:val="none" w:sz="0" w:space="0" w:color="auto"/>
        <w:bottom w:val="none" w:sz="0" w:space="0" w:color="auto"/>
        <w:right w:val="none" w:sz="0" w:space="0" w:color="auto"/>
      </w:divBdr>
    </w:div>
    <w:div w:id="182130118">
      <w:bodyDiv w:val="1"/>
      <w:marLeft w:val="0"/>
      <w:marRight w:val="0"/>
      <w:marTop w:val="0"/>
      <w:marBottom w:val="0"/>
      <w:divBdr>
        <w:top w:val="none" w:sz="0" w:space="0" w:color="auto"/>
        <w:left w:val="none" w:sz="0" w:space="0" w:color="auto"/>
        <w:bottom w:val="none" w:sz="0" w:space="0" w:color="auto"/>
        <w:right w:val="none" w:sz="0" w:space="0" w:color="auto"/>
      </w:divBdr>
    </w:div>
    <w:div w:id="229076632">
      <w:bodyDiv w:val="1"/>
      <w:marLeft w:val="0"/>
      <w:marRight w:val="0"/>
      <w:marTop w:val="0"/>
      <w:marBottom w:val="0"/>
      <w:divBdr>
        <w:top w:val="none" w:sz="0" w:space="0" w:color="auto"/>
        <w:left w:val="none" w:sz="0" w:space="0" w:color="auto"/>
        <w:bottom w:val="none" w:sz="0" w:space="0" w:color="auto"/>
        <w:right w:val="none" w:sz="0" w:space="0" w:color="auto"/>
      </w:divBdr>
    </w:div>
    <w:div w:id="262225889">
      <w:bodyDiv w:val="1"/>
      <w:marLeft w:val="0"/>
      <w:marRight w:val="0"/>
      <w:marTop w:val="0"/>
      <w:marBottom w:val="0"/>
      <w:divBdr>
        <w:top w:val="none" w:sz="0" w:space="0" w:color="auto"/>
        <w:left w:val="none" w:sz="0" w:space="0" w:color="auto"/>
        <w:bottom w:val="none" w:sz="0" w:space="0" w:color="auto"/>
        <w:right w:val="none" w:sz="0" w:space="0" w:color="auto"/>
      </w:divBdr>
    </w:div>
    <w:div w:id="299893268">
      <w:bodyDiv w:val="1"/>
      <w:marLeft w:val="0"/>
      <w:marRight w:val="0"/>
      <w:marTop w:val="0"/>
      <w:marBottom w:val="0"/>
      <w:divBdr>
        <w:top w:val="none" w:sz="0" w:space="0" w:color="auto"/>
        <w:left w:val="none" w:sz="0" w:space="0" w:color="auto"/>
        <w:bottom w:val="none" w:sz="0" w:space="0" w:color="auto"/>
        <w:right w:val="none" w:sz="0" w:space="0" w:color="auto"/>
      </w:divBdr>
    </w:div>
    <w:div w:id="317421559">
      <w:bodyDiv w:val="1"/>
      <w:marLeft w:val="0"/>
      <w:marRight w:val="0"/>
      <w:marTop w:val="0"/>
      <w:marBottom w:val="0"/>
      <w:divBdr>
        <w:top w:val="none" w:sz="0" w:space="0" w:color="auto"/>
        <w:left w:val="none" w:sz="0" w:space="0" w:color="auto"/>
        <w:bottom w:val="none" w:sz="0" w:space="0" w:color="auto"/>
        <w:right w:val="none" w:sz="0" w:space="0" w:color="auto"/>
      </w:divBdr>
    </w:div>
    <w:div w:id="321739272">
      <w:bodyDiv w:val="1"/>
      <w:marLeft w:val="0"/>
      <w:marRight w:val="0"/>
      <w:marTop w:val="0"/>
      <w:marBottom w:val="0"/>
      <w:divBdr>
        <w:top w:val="none" w:sz="0" w:space="0" w:color="auto"/>
        <w:left w:val="none" w:sz="0" w:space="0" w:color="auto"/>
        <w:bottom w:val="none" w:sz="0" w:space="0" w:color="auto"/>
        <w:right w:val="none" w:sz="0" w:space="0" w:color="auto"/>
      </w:divBdr>
    </w:div>
    <w:div w:id="345719040">
      <w:bodyDiv w:val="1"/>
      <w:marLeft w:val="0"/>
      <w:marRight w:val="0"/>
      <w:marTop w:val="0"/>
      <w:marBottom w:val="0"/>
      <w:divBdr>
        <w:top w:val="none" w:sz="0" w:space="0" w:color="auto"/>
        <w:left w:val="none" w:sz="0" w:space="0" w:color="auto"/>
        <w:bottom w:val="none" w:sz="0" w:space="0" w:color="auto"/>
        <w:right w:val="none" w:sz="0" w:space="0" w:color="auto"/>
      </w:divBdr>
      <w:divsChild>
        <w:div w:id="410011190">
          <w:marLeft w:val="-115"/>
          <w:marRight w:val="0"/>
          <w:marTop w:val="0"/>
          <w:marBottom w:val="0"/>
          <w:divBdr>
            <w:top w:val="none" w:sz="0" w:space="0" w:color="auto"/>
            <w:left w:val="none" w:sz="0" w:space="0" w:color="auto"/>
            <w:bottom w:val="none" w:sz="0" w:space="0" w:color="auto"/>
            <w:right w:val="none" w:sz="0" w:space="0" w:color="auto"/>
          </w:divBdr>
        </w:div>
      </w:divsChild>
    </w:div>
    <w:div w:id="351760266">
      <w:bodyDiv w:val="1"/>
      <w:marLeft w:val="0"/>
      <w:marRight w:val="0"/>
      <w:marTop w:val="0"/>
      <w:marBottom w:val="0"/>
      <w:divBdr>
        <w:top w:val="none" w:sz="0" w:space="0" w:color="auto"/>
        <w:left w:val="none" w:sz="0" w:space="0" w:color="auto"/>
        <w:bottom w:val="none" w:sz="0" w:space="0" w:color="auto"/>
        <w:right w:val="none" w:sz="0" w:space="0" w:color="auto"/>
      </w:divBdr>
    </w:div>
    <w:div w:id="358311311">
      <w:bodyDiv w:val="1"/>
      <w:marLeft w:val="0"/>
      <w:marRight w:val="0"/>
      <w:marTop w:val="0"/>
      <w:marBottom w:val="0"/>
      <w:divBdr>
        <w:top w:val="none" w:sz="0" w:space="0" w:color="auto"/>
        <w:left w:val="none" w:sz="0" w:space="0" w:color="auto"/>
        <w:bottom w:val="none" w:sz="0" w:space="0" w:color="auto"/>
        <w:right w:val="none" w:sz="0" w:space="0" w:color="auto"/>
      </w:divBdr>
    </w:div>
    <w:div w:id="379744428">
      <w:bodyDiv w:val="1"/>
      <w:marLeft w:val="0"/>
      <w:marRight w:val="0"/>
      <w:marTop w:val="0"/>
      <w:marBottom w:val="0"/>
      <w:divBdr>
        <w:top w:val="none" w:sz="0" w:space="0" w:color="auto"/>
        <w:left w:val="none" w:sz="0" w:space="0" w:color="auto"/>
        <w:bottom w:val="none" w:sz="0" w:space="0" w:color="auto"/>
        <w:right w:val="none" w:sz="0" w:space="0" w:color="auto"/>
      </w:divBdr>
    </w:div>
    <w:div w:id="380640487">
      <w:bodyDiv w:val="1"/>
      <w:marLeft w:val="0"/>
      <w:marRight w:val="0"/>
      <w:marTop w:val="0"/>
      <w:marBottom w:val="0"/>
      <w:divBdr>
        <w:top w:val="none" w:sz="0" w:space="0" w:color="auto"/>
        <w:left w:val="none" w:sz="0" w:space="0" w:color="auto"/>
        <w:bottom w:val="none" w:sz="0" w:space="0" w:color="auto"/>
        <w:right w:val="none" w:sz="0" w:space="0" w:color="auto"/>
      </w:divBdr>
    </w:div>
    <w:div w:id="433789919">
      <w:bodyDiv w:val="1"/>
      <w:marLeft w:val="0"/>
      <w:marRight w:val="0"/>
      <w:marTop w:val="0"/>
      <w:marBottom w:val="0"/>
      <w:divBdr>
        <w:top w:val="none" w:sz="0" w:space="0" w:color="auto"/>
        <w:left w:val="none" w:sz="0" w:space="0" w:color="auto"/>
        <w:bottom w:val="none" w:sz="0" w:space="0" w:color="auto"/>
        <w:right w:val="none" w:sz="0" w:space="0" w:color="auto"/>
      </w:divBdr>
    </w:div>
    <w:div w:id="599336879">
      <w:bodyDiv w:val="1"/>
      <w:marLeft w:val="0"/>
      <w:marRight w:val="0"/>
      <w:marTop w:val="0"/>
      <w:marBottom w:val="0"/>
      <w:divBdr>
        <w:top w:val="none" w:sz="0" w:space="0" w:color="auto"/>
        <w:left w:val="none" w:sz="0" w:space="0" w:color="auto"/>
        <w:bottom w:val="none" w:sz="0" w:space="0" w:color="auto"/>
        <w:right w:val="none" w:sz="0" w:space="0" w:color="auto"/>
      </w:divBdr>
    </w:div>
    <w:div w:id="632176663">
      <w:bodyDiv w:val="1"/>
      <w:marLeft w:val="0"/>
      <w:marRight w:val="0"/>
      <w:marTop w:val="0"/>
      <w:marBottom w:val="0"/>
      <w:divBdr>
        <w:top w:val="none" w:sz="0" w:space="0" w:color="auto"/>
        <w:left w:val="none" w:sz="0" w:space="0" w:color="auto"/>
        <w:bottom w:val="none" w:sz="0" w:space="0" w:color="auto"/>
        <w:right w:val="none" w:sz="0" w:space="0" w:color="auto"/>
      </w:divBdr>
      <w:divsChild>
        <w:div w:id="1344893968">
          <w:marLeft w:val="547"/>
          <w:marRight w:val="0"/>
          <w:marTop w:val="134"/>
          <w:marBottom w:val="134"/>
          <w:divBdr>
            <w:top w:val="none" w:sz="0" w:space="0" w:color="auto"/>
            <w:left w:val="none" w:sz="0" w:space="0" w:color="auto"/>
            <w:bottom w:val="none" w:sz="0" w:space="0" w:color="auto"/>
            <w:right w:val="none" w:sz="0" w:space="0" w:color="auto"/>
          </w:divBdr>
        </w:div>
        <w:div w:id="1165392168">
          <w:marLeft w:val="1166"/>
          <w:marRight w:val="0"/>
          <w:marTop w:val="58"/>
          <w:marBottom w:val="58"/>
          <w:divBdr>
            <w:top w:val="none" w:sz="0" w:space="0" w:color="auto"/>
            <w:left w:val="none" w:sz="0" w:space="0" w:color="auto"/>
            <w:bottom w:val="none" w:sz="0" w:space="0" w:color="auto"/>
            <w:right w:val="none" w:sz="0" w:space="0" w:color="auto"/>
          </w:divBdr>
        </w:div>
        <w:div w:id="327249304">
          <w:marLeft w:val="1166"/>
          <w:marRight w:val="0"/>
          <w:marTop w:val="58"/>
          <w:marBottom w:val="58"/>
          <w:divBdr>
            <w:top w:val="none" w:sz="0" w:space="0" w:color="auto"/>
            <w:left w:val="none" w:sz="0" w:space="0" w:color="auto"/>
            <w:bottom w:val="none" w:sz="0" w:space="0" w:color="auto"/>
            <w:right w:val="none" w:sz="0" w:space="0" w:color="auto"/>
          </w:divBdr>
        </w:div>
        <w:div w:id="203062311">
          <w:marLeft w:val="1800"/>
          <w:marRight w:val="0"/>
          <w:marTop w:val="48"/>
          <w:marBottom w:val="48"/>
          <w:divBdr>
            <w:top w:val="none" w:sz="0" w:space="0" w:color="auto"/>
            <w:left w:val="none" w:sz="0" w:space="0" w:color="auto"/>
            <w:bottom w:val="none" w:sz="0" w:space="0" w:color="auto"/>
            <w:right w:val="none" w:sz="0" w:space="0" w:color="auto"/>
          </w:divBdr>
        </w:div>
        <w:div w:id="1280915657">
          <w:marLeft w:val="1800"/>
          <w:marRight w:val="0"/>
          <w:marTop w:val="48"/>
          <w:marBottom w:val="48"/>
          <w:divBdr>
            <w:top w:val="none" w:sz="0" w:space="0" w:color="auto"/>
            <w:left w:val="none" w:sz="0" w:space="0" w:color="auto"/>
            <w:bottom w:val="none" w:sz="0" w:space="0" w:color="auto"/>
            <w:right w:val="none" w:sz="0" w:space="0" w:color="auto"/>
          </w:divBdr>
        </w:div>
        <w:div w:id="1561090777">
          <w:marLeft w:val="2520"/>
          <w:marRight w:val="0"/>
          <w:marTop w:val="43"/>
          <w:marBottom w:val="43"/>
          <w:divBdr>
            <w:top w:val="none" w:sz="0" w:space="0" w:color="auto"/>
            <w:left w:val="none" w:sz="0" w:space="0" w:color="auto"/>
            <w:bottom w:val="none" w:sz="0" w:space="0" w:color="auto"/>
            <w:right w:val="none" w:sz="0" w:space="0" w:color="auto"/>
          </w:divBdr>
        </w:div>
        <w:div w:id="209995897">
          <w:marLeft w:val="2520"/>
          <w:marRight w:val="0"/>
          <w:marTop w:val="43"/>
          <w:marBottom w:val="43"/>
          <w:divBdr>
            <w:top w:val="none" w:sz="0" w:space="0" w:color="auto"/>
            <w:left w:val="none" w:sz="0" w:space="0" w:color="auto"/>
            <w:bottom w:val="none" w:sz="0" w:space="0" w:color="auto"/>
            <w:right w:val="none" w:sz="0" w:space="0" w:color="auto"/>
          </w:divBdr>
        </w:div>
        <w:div w:id="727387350">
          <w:marLeft w:val="547"/>
          <w:marRight w:val="0"/>
          <w:marTop w:val="134"/>
          <w:marBottom w:val="134"/>
          <w:divBdr>
            <w:top w:val="none" w:sz="0" w:space="0" w:color="auto"/>
            <w:left w:val="none" w:sz="0" w:space="0" w:color="auto"/>
            <w:bottom w:val="none" w:sz="0" w:space="0" w:color="auto"/>
            <w:right w:val="none" w:sz="0" w:space="0" w:color="auto"/>
          </w:divBdr>
        </w:div>
        <w:div w:id="1456678834">
          <w:marLeft w:val="1166"/>
          <w:marRight w:val="0"/>
          <w:marTop w:val="58"/>
          <w:marBottom w:val="58"/>
          <w:divBdr>
            <w:top w:val="none" w:sz="0" w:space="0" w:color="auto"/>
            <w:left w:val="none" w:sz="0" w:space="0" w:color="auto"/>
            <w:bottom w:val="none" w:sz="0" w:space="0" w:color="auto"/>
            <w:right w:val="none" w:sz="0" w:space="0" w:color="auto"/>
          </w:divBdr>
        </w:div>
        <w:div w:id="618954060">
          <w:marLeft w:val="1800"/>
          <w:marRight w:val="0"/>
          <w:marTop w:val="48"/>
          <w:marBottom w:val="48"/>
          <w:divBdr>
            <w:top w:val="none" w:sz="0" w:space="0" w:color="auto"/>
            <w:left w:val="none" w:sz="0" w:space="0" w:color="auto"/>
            <w:bottom w:val="none" w:sz="0" w:space="0" w:color="auto"/>
            <w:right w:val="none" w:sz="0" w:space="0" w:color="auto"/>
          </w:divBdr>
        </w:div>
        <w:div w:id="1491867132">
          <w:marLeft w:val="1800"/>
          <w:marRight w:val="0"/>
          <w:marTop w:val="48"/>
          <w:marBottom w:val="48"/>
          <w:divBdr>
            <w:top w:val="none" w:sz="0" w:space="0" w:color="auto"/>
            <w:left w:val="none" w:sz="0" w:space="0" w:color="auto"/>
            <w:bottom w:val="none" w:sz="0" w:space="0" w:color="auto"/>
            <w:right w:val="none" w:sz="0" w:space="0" w:color="auto"/>
          </w:divBdr>
        </w:div>
        <w:div w:id="562758533">
          <w:marLeft w:val="2520"/>
          <w:marRight w:val="0"/>
          <w:marTop w:val="43"/>
          <w:marBottom w:val="43"/>
          <w:divBdr>
            <w:top w:val="none" w:sz="0" w:space="0" w:color="auto"/>
            <w:left w:val="none" w:sz="0" w:space="0" w:color="auto"/>
            <w:bottom w:val="none" w:sz="0" w:space="0" w:color="auto"/>
            <w:right w:val="none" w:sz="0" w:space="0" w:color="auto"/>
          </w:divBdr>
        </w:div>
        <w:div w:id="1768623056">
          <w:marLeft w:val="2520"/>
          <w:marRight w:val="0"/>
          <w:marTop w:val="43"/>
          <w:marBottom w:val="43"/>
          <w:divBdr>
            <w:top w:val="none" w:sz="0" w:space="0" w:color="auto"/>
            <w:left w:val="none" w:sz="0" w:space="0" w:color="auto"/>
            <w:bottom w:val="none" w:sz="0" w:space="0" w:color="auto"/>
            <w:right w:val="none" w:sz="0" w:space="0" w:color="auto"/>
          </w:divBdr>
        </w:div>
      </w:divsChild>
    </w:div>
    <w:div w:id="637346382">
      <w:bodyDiv w:val="1"/>
      <w:marLeft w:val="0"/>
      <w:marRight w:val="0"/>
      <w:marTop w:val="0"/>
      <w:marBottom w:val="0"/>
      <w:divBdr>
        <w:top w:val="none" w:sz="0" w:space="0" w:color="auto"/>
        <w:left w:val="none" w:sz="0" w:space="0" w:color="auto"/>
        <w:bottom w:val="none" w:sz="0" w:space="0" w:color="auto"/>
        <w:right w:val="none" w:sz="0" w:space="0" w:color="auto"/>
      </w:divBdr>
      <w:divsChild>
        <w:div w:id="660230761">
          <w:marLeft w:val="-115"/>
          <w:marRight w:val="0"/>
          <w:marTop w:val="0"/>
          <w:marBottom w:val="0"/>
          <w:divBdr>
            <w:top w:val="none" w:sz="0" w:space="0" w:color="auto"/>
            <w:left w:val="none" w:sz="0" w:space="0" w:color="auto"/>
            <w:bottom w:val="none" w:sz="0" w:space="0" w:color="auto"/>
            <w:right w:val="none" w:sz="0" w:space="0" w:color="auto"/>
          </w:divBdr>
        </w:div>
      </w:divsChild>
    </w:div>
    <w:div w:id="648679380">
      <w:bodyDiv w:val="1"/>
      <w:marLeft w:val="0"/>
      <w:marRight w:val="0"/>
      <w:marTop w:val="0"/>
      <w:marBottom w:val="0"/>
      <w:divBdr>
        <w:top w:val="none" w:sz="0" w:space="0" w:color="auto"/>
        <w:left w:val="none" w:sz="0" w:space="0" w:color="auto"/>
        <w:bottom w:val="none" w:sz="0" w:space="0" w:color="auto"/>
        <w:right w:val="none" w:sz="0" w:space="0" w:color="auto"/>
      </w:divBdr>
    </w:div>
    <w:div w:id="671878926">
      <w:bodyDiv w:val="1"/>
      <w:marLeft w:val="0"/>
      <w:marRight w:val="0"/>
      <w:marTop w:val="0"/>
      <w:marBottom w:val="0"/>
      <w:divBdr>
        <w:top w:val="none" w:sz="0" w:space="0" w:color="auto"/>
        <w:left w:val="none" w:sz="0" w:space="0" w:color="auto"/>
        <w:bottom w:val="none" w:sz="0" w:space="0" w:color="auto"/>
        <w:right w:val="none" w:sz="0" w:space="0" w:color="auto"/>
      </w:divBdr>
    </w:div>
    <w:div w:id="682511031">
      <w:bodyDiv w:val="1"/>
      <w:marLeft w:val="0"/>
      <w:marRight w:val="0"/>
      <w:marTop w:val="0"/>
      <w:marBottom w:val="0"/>
      <w:divBdr>
        <w:top w:val="none" w:sz="0" w:space="0" w:color="auto"/>
        <w:left w:val="none" w:sz="0" w:space="0" w:color="auto"/>
        <w:bottom w:val="none" w:sz="0" w:space="0" w:color="auto"/>
        <w:right w:val="none" w:sz="0" w:space="0" w:color="auto"/>
      </w:divBdr>
    </w:div>
    <w:div w:id="875582745">
      <w:bodyDiv w:val="1"/>
      <w:marLeft w:val="0"/>
      <w:marRight w:val="0"/>
      <w:marTop w:val="0"/>
      <w:marBottom w:val="0"/>
      <w:divBdr>
        <w:top w:val="none" w:sz="0" w:space="0" w:color="auto"/>
        <w:left w:val="none" w:sz="0" w:space="0" w:color="auto"/>
        <w:bottom w:val="none" w:sz="0" w:space="0" w:color="auto"/>
        <w:right w:val="none" w:sz="0" w:space="0" w:color="auto"/>
      </w:divBdr>
    </w:div>
    <w:div w:id="898521431">
      <w:bodyDiv w:val="1"/>
      <w:marLeft w:val="0"/>
      <w:marRight w:val="0"/>
      <w:marTop w:val="0"/>
      <w:marBottom w:val="0"/>
      <w:divBdr>
        <w:top w:val="none" w:sz="0" w:space="0" w:color="auto"/>
        <w:left w:val="none" w:sz="0" w:space="0" w:color="auto"/>
        <w:bottom w:val="none" w:sz="0" w:space="0" w:color="auto"/>
        <w:right w:val="none" w:sz="0" w:space="0" w:color="auto"/>
      </w:divBdr>
    </w:div>
    <w:div w:id="921987272">
      <w:bodyDiv w:val="1"/>
      <w:marLeft w:val="0"/>
      <w:marRight w:val="0"/>
      <w:marTop w:val="0"/>
      <w:marBottom w:val="0"/>
      <w:divBdr>
        <w:top w:val="none" w:sz="0" w:space="0" w:color="auto"/>
        <w:left w:val="none" w:sz="0" w:space="0" w:color="auto"/>
        <w:bottom w:val="none" w:sz="0" w:space="0" w:color="auto"/>
        <w:right w:val="none" w:sz="0" w:space="0" w:color="auto"/>
      </w:divBdr>
    </w:div>
    <w:div w:id="1006206253">
      <w:bodyDiv w:val="1"/>
      <w:marLeft w:val="0"/>
      <w:marRight w:val="0"/>
      <w:marTop w:val="0"/>
      <w:marBottom w:val="0"/>
      <w:divBdr>
        <w:top w:val="none" w:sz="0" w:space="0" w:color="auto"/>
        <w:left w:val="none" w:sz="0" w:space="0" w:color="auto"/>
        <w:bottom w:val="none" w:sz="0" w:space="0" w:color="auto"/>
        <w:right w:val="none" w:sz="0" w:space="0" w:color="auto"/>
      </w:divBdr>
      <w:divsChild>
        <w:div w:id="930042046">
          <w:marLeft w:val="0"/>
          <w:marRight w:val="0"/>
          <w:marTop w:val="0"/>
          <w:marBottom w:val="0"/>
          <w:divBdr>
            <w:top w:val="none" w:sz="0" w:space="0" w:color="auto"/>
            <w:left w:val="none" w:sz="0" w:space="0" w:color="auto"/>
            <w:bottom w:val="none" w:sz="0" w:space="0" w:color="auto"/>
            <w:right w:val="none" w:sz="0" w:space="0" w:color="auto"/>
          </w:divBdr>
        </w:div>
      </w:divsChild>
    </w:div>
    <w:div w:id="1067074408">
      <w:bodyDiv w:val="1"/>
      <w:marLeft w:val="0"/>
      <w:marRight w:val="0"/>
      <w:marTop w:val="0"/>
      <w:marBottom w:val="0"/>
      <w:divBdr>
        <w:top w:val="none" w:sz="0" w:space="0" w:color="auto"/>
        <w:left w:val="none" w:sz="0" w:space="0" w:color="auto"/>
        <w:bottom w:val="none" w:sz="0" w:space="0" w:color="auto"/>
        <w:right w:val="none" w:sz="0" w:space="0" w:color="auto"/>
      </w:divBdr>
    </w:div>
    <w:div w:id="1106999931">
      <w:bodyDiv w:val="1"/>
      <w:marLeft w:val="0"/>
      <w:marRight w:val="0"/>
      <w:marTop w:val="0"/>
      <w:marBottom w:val="0"/>
      <w:divBdr>
        <w:top w:val="none" w:sz="0" w:space="0" w:color="auto"/>
        <w:left w:val="none" w:sz="0" w:space="0" w:color="auto"/>
        <w:bottom w:val="none" w:sz="0" w:space="0" w:color="auto"/>
        <w:right w:val="none" w:sz="0" w:space="0" w:color="auto"/>
      </w:divBdr>
    </w:div>
    <w:div w:id="1116022382">
      <w:bodyDiv w:val="1"/>
      <w:marLeft w:val="0"/>
      <w:marRight w:val="0"/>
      <w:marTop w:val="0"/>
      <w:marBottom w:val="0"/>
      <w:divBdr>
        <w:top w:val="none" w:sz="0" w:space="0" w:color="auto"/>
        <w:left w:val="none" w:sz="0" w:space="0" w:color="auto"/>
        <w:bottom w:val="none" w:sz="0" w:space="0" w:color="auto"/>
        <w:right w:val="none" w:sz="0" w:space="0" w:color="auto"/>
      </w:divBdr>
      <w:divsChild>
        <w:div w:id="1509247847">
          <w:marLeft w:val="-115"/>
          <w:marRight w:val="0"/>
          <w:marTop w:val="0"/>
          <w:marBottom w:val="0"/>
          <w:divBdr>
            <w:top w:val="none" w:sz="0" w:space="0" w:color="auto"/>
            <w:left w:val="none" w:sz="0" w:space="0" w:color="auto"/>
            <w:bottom w:val="none" w:sz="0" w:space="0" w:color="auto"/>
            <w:right w:val="none" w:sz="0" w:space="0" w:color="auto"/>
          </w:divBdr>
        </w:div>
      </w:divsChild>
    </w:div>
    <w:div w:id="1161384364">
      <w:bodyDiv w:val="1"/>
      <w:marLeft w:val="0"/>
      <w:marRight w:val="0"/>
      <w:marTop w:val="0"/>
      <w:marBottom w:val="0"/>
      <w:divBdr>
        <w:top w:val="none" w:sz="0" w:space="0" w:color="auto"/>
        <w:left w:val="none" w:sz="0" w:space="0" w:color="auto"/>
        <w:bottom w:val="none" w:sz="0" w:space="0" w:color="auto"/>
        <w:right w:val="none" w:sz="0" w:space="0" w:color="auto"/>
      </w:divBdr>
    </w:div>
    <w:div w:id="1262958072">
      <w:bodyDiv w:val="1"/>
      <w:marLeft w:val="0"/>
      <w:marRight w:val="0"/>
      <w:marTop w:val="0"/>
      <w:marBottom w:val="0"/>
      <w:divBdr>
        <w:top w:val="none" w:sz="0" w:space="0" w:color="auto"/>
        <w:left w:val="none" w:sz="0" w:space="0" w:color="auto"/>
        <w:bottom w:val="none" w:sz="0" w:space="0" w:color="auto"/>
        <w:right w:val="none" w:sz="0" w:space="0" w:color="auto"/>
      </w:divBdr>
    </w:div>
    <w:div w:id="1274748030">
      <w:bodyDiv w:val="1"/>
      <w:marLeft w:val="0"/>
      <w:marRight w:val="0"/>
      <w:marTop w:val="0"/>
      <w:marBottom w:val="0"/>
      <w:divBdr>
        <w:top w:val="none" w:sz="0" w:space="0" w:color="auto"/>
        <w:left w:val="none" w:sz="0" w:space="0" w:color="auto"/>
        <w:bottom w:val="none" w:sz="0" w:space="0" w:color="auto"/>
        <w:right w:val="none" w:sz="0" w:space="0" w:color="auto"/>
      </w:divBdr>
      <w:divsChild>
        <w:div w:id="1416246237">
          <w:marLeft w:val="-115"/>
          <w:marRight w:val="0"/>
          <w:marTop w:val="0"/>
          <w:marBottom w:val="0"/>
          <w:divBdr>
            <w:top w:val="none" w:sz="0" w:space="0" w:color="auto"/>
            <w:left w:val="none" w:sz="0" w:space="0" w:color="auto"/>
            <w:bottom w:val="none" w:sz="0" w:space="0" w:color="auto"/>
            <w:right w:val="none" w:sz="0" w:space="0" w:color="auto"/>
          </w:divBdr>
        </w:div>
      </w:divsChild>
    </w:div>
    <w:div w:id="1276447904">
      <w:bodyDiv w:val="1"/>
      <w:marLeft w:val="0"/>
      <w:marRight w:val="0"/>
      <w:marTop w:val="0"/>
      <w:marBottom w:val="0"/>
      <w:divBdr>
        <w:top w:val="none" w:sz="0" w:space="0" w:color="auto"/>
        <w:left w:val="none" w:sz="0" w:space="0" w:color="auto"/>
        <w:bottom w:val="none" w:sz="0" w:space="0" w:color="auto"/>
        <w:right w:val="none" w:sz="0" w:space="0" w:color="auto"/>
      </w:divBdr>
    </w:div>
    <w:div w:id="1335112446">
      <w:bodyDiv w:val="1"/>
      <w:marLeft w:val="0"/>
      <w:marRight w:val="0"/>
      <w:marTop w:val="0"/>
      <w:marBottom w:val="0"/>
      <w:divBdr>
        <w:top w:val="none" w:sz="0" w:space="0" w:color="auto"/>
        <w:left w:val="none" w:sz="0" w:space="0" w:color="auto"/>
        <w:bottom w:val="none" w:sz="0" w:space="0" w:color="auto"/>
        <w:right w:val="none" w:sz="0" w:space="0" w:color="auto"/>
      </w:divBdr>
      <w:divsChild>
        <w:div w:id="1658145866">
          <w:marLeft w:val="-115"/>
          <w:marRight w:val="0"/>
          <w:marTop w:val="0"/>
          <w:marBottom w:val="0"/>
          <w:divBdr>
            <w:top w:val="none" w:sz="0" w:space="0" w:color="auto"/>
            <w:left w:val="none" w:sz="0" w:space="0" w:color="auto"/>
            <w:bottom w:val="none" w:sz="0" w:space="0" w:color="auto"/>
            <w:right w:val="none" w:sz="0" w:space="0" w:color="auto"/>
          </w:divBdr>
        </w:div>
      </w:divsChild>
    </w:div>
    <w:div w:id="1343438715">
      <w:bodyDiv w:val="1"/>
      <w:marLeft w:val="0"/>
      <w:marRight w:val="0"/>
      <w:marTop w:val="0"/>
      <w:marBottom w:val="0"/>
      <w:divBdr>
        <w:top w:val="none" w:sz="0" w:space="0" w:color="auto"/>
        <w:left w:val="none" w:sz="0" w:space="0" w:color="auto"/>
        <w:bottom w:val="none" w:sz="0" w:space="0" w:color="auto"/>
        <w:right w:val="none" w:sz="0" w:space="0" w:color="auto"/>
      </w:divBdr>
      <w:divsChild>
        <w:div w:id="391006222">
          <w:marLeft w:val="-115"/>
          <w:marRight w:val="0"/>
          <w:marTop w:val="0"/>
          <w:marBottom w:val="0"/>
          <w:divBdr>
            <w:top w:val="none" w:sz="0" w:space="0" w:color="auto"/>
            <w:left w:val="none" w:sz="0" w:space="0" w:color="auto"/>
            <w:bottom w:val="none" w:sz="0" w:space="0" w:color="auto"/>
            <w:right w:val="none" w:sz="0" w:space="0" w:color="auto"/>
          </w:divBdr>
        </w:div>
      </w:divsChild>
    </w:div>
    <w:div w:id="1365595805">
      <w:bodyDiv w:val="1"/>
      <w:marLeft w:val="0"/>
      <w:marRight w:val="0"/>
      <w:marTop w:val="0"/>
      <w:marBottom w:val="0"/>
      <w:divBdr>
        <w:top w:val="none" w:sz="0" w:space="0" w:color="auto"/>
        <w:left w:val="none" w:sz="0" w:space="0" w:color="auto"/>
        <w:bottom w:val="none" w:sz="0" w:space="0" w:color="auto"/>
        <w:right w:val="none" w:sz="0" w:space="0" w:color="auto"/>
      </w:divBdr>
      <w:divsChild>
        <w:div w:id="1294407146">
          <w:marLeft w:val="-115"/>
          <w:marRight w:val="0"/>
          <w:marTop w:val="0"/>
          <w:marBottom w:val="0"/>
          <w:divBdr>
            <w:top w:val="none" w:sz="0" w:space="0" w:color="auto"/>
            <w:left w:val="none" w:sz="0" w:space="0" w:color="auto"/>
            <w:bottom w:val="none" w:sz="0" w:space="0" w:color="auto"/>
            <w:right w:val="none" w:sz="0" w:space="0" w:color="auto"/>
          </w:divBdr>
        </w:div>
      </w:divsChild>
    </w:div>
    <w:div w:id="1386102060">
      <w:bodyDiv w:val="1"/>
      <w:marLeft w:val="0"/>
      <w:marRight w:val="0"/>
      <w:marTop w:val="0"/>
      <w:marBottom w:val="0"/>
      <w:divBdr>
        <w:top w:val="none" w:sz="0" w:space="0" w:color="auto"/>
        <w:left w:val="none" w:sz="0" w:space="0" w:color="auto"/>
        <w:bottom w:val="none" w:sz="0" w:space="0" w:color="auto"/>
        <w:right w:val="none" w:sz="0" w:space="0" w:color="auto"/>
      </w:divBdr>
    </w:div>
    <w:div w:id="1402483456">
      <w:bodyDiv w:val="1"/>
      <w:marLeft w:val="0"/>
      <w:marRight w:val="0"/>
      <w:marTop w:val="0"/>
      <w:marBottom w:val="0"/>
      <w:divBdr>
        <w:top w:val="none" w:sz="0" w:space="0" w:color="auto"/>
        <w:left w:val="none" w:sz="0" w:space="0" w:color="auto"/>
        <w:bottom w:val="none" w:sz="0" w:space="0" w:color="auto"/>
        <w:right w:val="none" w:sz="0" w:space="0" w:color="auto"/>
      </w:divBdr>
    </w:div>
    <w:div w:id="1468156999">
      <w:bodyDiv w:val="1"/>
      <w:marLeft w:val="0"/>
      <w:marRight w:val="0"/>
      <w:marTop w:val="0"/>
      <w:marBottom w:val="0"/>
      <w:divBdr>
        <w:top w:val="none" w:sz="0" w:space="0" w:color="auto"/>
        <w:left w:val="none" w:sz="0" w:space="0" w:color="auto"/>
        <w:bottom w:val="none" w:sz="0" w:space="0" w:color="auto"/>
        <w:right w:val="none" w:sz="0" w:space="0" w:color="auto"/>
      </w:divBdr>
    </w:div>
    <w:div w:id="1479692531">
      <w:bodyDiv w:val="1"/>
      <w:marLeft w:val="0"/>
      <w:marRight w:val="0"/>
      <w:marTop w:val="0"/>
      <w:marBottom w:val="0"/>
      <w:divBdr>
        <w:top w:val="none" w:sz="0" w:space="0" w:color="auto"/>
        <w:left w:val="none" w:sz="0" w:space="0" w:color="auto"/>
        <w:bottom w:val="none" w:sz="0" w:space="0" w:color="auto"/>
        <w:right w:val="none" w:sz="0" w:space="0" w:color="auto"/>
      </w:divBdr>
    </w:div>
    <w:div w:id="1482623634">
      <w:bodyDiv w:val="1"/>
      <w:marLeft w:val="0"/>
      <w:marRight w:val="0"/>
      <w:marTop w:val="0"/>
      <w:marBottom w:val="0"/>
      <w:divBdr>
        <w:top w:val="none" w:sz="0" w:space="0" w:color="auto"/>
        <w:left w:val="none" w:sz="0" w:space="0" w:color="auto"/>
        <w:bottom w:val="none" w:sz="0" w:space="0" w:color="auto"/>
        <w:right w:val="none" w:sz="0" w:space="0" w:color="auto"/>
      </w:divBdr>
    </w:div>
    <w:div w:id="1497844290">
      <w:bodyDiv w:val="1"/>
      <w:marLeft w:val="0"/>
      <w:marRight w:val="0"/>
      <w:marTop w:val="0"/>
      <w:marBottom w:val="0"/>
      <w:divBdr>
        <w:top w:val="none" w:sz="0" w:space="0" w:color="auto"/>
        <w:left w:val="none" w:sz="0" w:space="0" w:color="auto"/>
        <w:bottom w:val="none" w:sz="0" w:space="0" w:color="auto"/>
        <w:right w:val="none" w:sz="0" w:space="0" w:color="auto"/>
      </w:divBdr>
    </w:div>
    <w:div w:id="1597245245">
      <w:bodyDiv w:val="1"/>
      <w:marLeft w:val="0"/>
      <w:marRight w:val="0"/>
      <w:marTop w:val="0"/>
      <w:marBottom w:val="0"/>
      <w:divBdr>
        <w:top w:val="none" w:sz="0" w:space="0" w:color="auto"/>
        <w:left w:val="none" w:sz="0" w:space="0" w:color="auto"/>
        <w:bottom w:val="none" w:sz="0" w:space="0" w:color="auto"/>
        <w:right w:val="none" w:sz="0" w:space="0" w:color="auto"/>
      </w:divBdr>
    </w:div>
    <w:div w:id="1627616421">
      <w:bodyDiv w:val="1"/>
      <w:marLeft w:val="0"/>
      <w:marRight w:val="0"/>
      <w:marTop w:val="0"/>
      <w:marBottom w:val="0"/>
      <w:divBdr>
        <w:top w:val="none" w:sz="0" w:space="0" w:color="auto"/>
        <w:left w:val="none" w:sz="0" w:space="0" w:color="auto"/>
        <w:bottom w:val="none" w:sz="0" w:space="0" w:color="auto"/>
        <w:right w:val="none" w:sz="0" w:space="0" w:color="auto"/>
      </w:divBdr>
      <w:divsChild>
        <w:div w:id="1141537803">
          <w:marLeft w:val="-115"/>
          <w:marRight w:val="0"/>
          <w:marTop w:val="0"/>
          <w:marBottom w:val="0"/>
          <w:divBdr>
            <w:top w:val="none" w:sz="0" w:space="0" w:color="auto"/>
            <w:left w:val="none" w:sz="0" w:space="0" w:color="auto"/>
            <w:bottom w:val="none" w:sz="0" w:space="0" w:color="auto"/>
            <w:right w:val="none" w:sz="0" w:space="0" w:color="auto"/>
          </w:divBdr>
        </w:div>
      </w:divsChild>
    </w:div>
    <w:div w:id="1676222193">
      <w:bodyDiv w:val="1"/>
      <w:marLeft w:val="0"/>
      <w:marRight w:val="0"/>
      <w:marTop w:val="0"/>
      <w:marBottom w:val="0"/>
      <w:divBdr>
        <w:top w:val="none" w:sz="0" w:space="0" w:color="auto"/>
        <w:left w:val="none" w:sz="0" w:space="0" w:color="auto"/>
        <w:bottom w:val="none" w:sz="0" w:space="0" w:color="auto"/>
        <w:right w:val="none" w:sz="0" w:space="0" w:color="auto"/>
      </w:divBdr>
    </w:div>
    <w:div w:id="1676496209">
      <w:bodyDiv w:val="1"/>
      <w:marLeft w:val="0"/>
      <w:marRight w:val="0"/>
      <w:marTop w:val="0"/>
      <w:marBottom w:val="0"/>
      <w:divBdr>
        <w:top w:val="none" w:sz="0" w:space="0" w:color="auto"/>
        <w:left w:val="none" w:sz="0" w:space="0" w:color="auto"/>
        <w:bottom w:val="none" w:sz="0" w:space="0" w:color="auto"/>
        <w:right w:val="none" w:sz="0" w:space="0" w:color="auto"/>
      </w:divBdr>
    </w:div>
    <w:div w:id="1731731013">
      <w:bodyDiv w:val="1"/>
      <w:marLeft w:val="0"/>
      <w:marRight w:val="0"/>
      <w:marTop w:val="0"/>
      <w:marBottom w:val="0"/>
      <w:divBdr>
        <w:top w:val="none" w:sz="0" w:space="0" w:color="auto"/>
        <w:left w:val="none" w:sz="0" w:space="0" w:color="auto"/>
        <w:bottom w:val="none" w:sz="0" w:space="0" w:color="auto"/>
        <w:right w:val="none" w:sz="0" w:space="0" w:color="auto"/>
      </w:divBdr>
    </w:div>
    <w:div w:id="18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594782164">
          <w:marLeft w:val="-115"/>
          <w:marRight w:val="0"/>
          <w:marTop w:val="0"/>
          <w:marBottom w:val="0"/>
          <w:divBdr>
            <w:top w:val="none" w:sz="0" w:space="0" w:color="auto"/>
            <w:left w:val="none" w:sz="0" w:space="0" w:color="auto"/>
            <w:bottom w:val="none" w:sz="0" w:space="0" w:color="auto"/>
            <w:right w:val="none" w:sz="0" w:space="0" w:color="auto"/>
          </w:divBdr>
        </w:div>
      </w:divsChild>
    </w:div>
    <w:div w:id="1862205798">
      <w:bodyDiv w:val="1"/>
      <w:marLeft w:val="0"/>
      <w:marRight w:val="0"/>
      <w:marTop w:val="0"/>
      <w:marBottom w:val="0"/>
      <w:divBdr>
        <w:top w:val="none" w:sz="0" w:space="0" w:color="auto"/>
        <w:left w:val="none" w:sz="0" w:space="0" w:color="auto"/>
        <w:bottom w:val="none" w:sz="0" w:space="0" w:color="auto"/>
        <w:right w:val="none" w:sz="0" w:space="0" w:color="auto"/>
      </w:divBdr>
    </w:div>
    <w:div w:id="1913274856">
      <w:bodyDiv w:val="1"/>
      <w:marLeft w:val="0"/>
      <w:marRight w:val="0"/>
      <w:marTop w:val="0"/>
      <w:marBottom w:val="0"/>
      <w:divBdr>
        <w:top w:val="none" w:sz="0" w:space="0" w:color="auto"/>
        <w:left w:val="none" w:sz="0" w:space="0" w:color="auto"/>
        <w:bottom w:val="none" w:sz="0" w:space="0" w:color="auto"/>
        <w:right w:val="none" w:sz="0" w:space="0" w:color="auto"/>
      </w:divBdr>
      <w:divsChild>
        <w:div w:id="1381784258">
          <w:marLeft w:val="547"/>
          <w:marRight w:val="0"/>
          <w:marTop w:val="115"/>
          <w:marBottom w:val="115"/>
          <w:divBdr>
            <w:top w:val="none" w:sz="0" w:space="0" w:color="auto"/>
            <w:left w:val="none" w:sz="0" w:space="0" w:color="auto"/>
            <w:bottom w:val="none" w:sz="0" w:space="0" w:color="auto"/>
            <w:right w:val="none" w:sz="0" w:space="0" w:color="auto"/>
          </w:divBdr>
        </w:div>
        <w:div w:id="413937268">
          <w:marLeft w:val="547"/>
          <w:marRight w:val="0"/>
          <w:marTop w:val="115"/>
          <w:marBottom w:val="115"/>
          <w:divBdr>
            <w:top w:val="none" w:sz="0" w:space="0" w:color="auto"/>
            <w:left w:val="none" w:sz="0" w:space="0" w:color="auto"/>
            <w:bottom w:val="none" w:sz="0" w:space="0" w:color="auto"/>
            <w:right w:val="none" w:sz="0" w:space="0" w:color="auto"/>
          </w:divBdr>
        </w:div>
        <w:div w:id="1782218484">
          <w:marLeft w:val="547"/>
          <w:marRight w:val="0"/>
          <w:marTop w:val="115"/>
          <w:marBottom w:val="115"/>
          <w:divBdr>
            <w:top w:val="none" w:sz="0" w:space="0" w:color="auto"/>
            <w:left w:val="none" w:sz="0" w:space="0" w:color="auto"/>
            <w:bottom w:val="none" w:sz="0" w:space="0" w:color="auto"/>
            <w:right w:val="none" w:sz="0" w:space="0" w:color="auto"/>
          </w:divBdr>
        </w:div>
        <w:div w:id="423690353">
          <w:marLeft w:val="547"/>
          <w:marRight w:val="0"/>
          <w:marTop w:val="115"/>
          <w:marBottom w:val="115"/>
          <w:divBdr>
            <w:top w:val="none" w:sz="0" w:space="0" w:color="auto"/>
            <w:left w:val="none" w:sz="0" w:space="0" w:color="auto"/>
            <w:bottom w:val="none" w:sz="0" w:space="0" w:color="auto"/>
            <w:right w:val="none" w:sz="0" w:space="0" w:color="auto"/>
          </w:divBdr>
        </w:div>
        <w:div w:id="1287465631">
          <w:marLeft w:val="1166"/>
          <w:marRight w:val="0"/>
          <w:marTop w:val="58"/>
          <w:marBottom w:val="58"/>
          <w:divBdr>
            <w:top w:val="none" w:sz="0" w:space="0" w:color="auto"/>
            <w:left w:val="none" w:sz="0" w:space="0" w:color="auto"/>
            <w:bottom w:val="none" w:sz="0" w:space="0" w:color="auto"/>
            <w:right w:val="none" w:sz="0" w:space="0" w:color="auto"/>
          </w:divBdr>
        </w:div>
        <w:div w:id="250358897">
          <w:marLeft w:val="1166"/>
          <w:marRight w:val="0"/>
          <w:marTop w:val="58"/>
          <w:marBottom w:val="58"/>
          <w:divBdr>
            <w:top w:val="none" w:sz="0" w:space="0" w:color="auto"/>
            <w:left w:val="none" w:sz="0" w:space="0" w:color="auto"/>
            <w:bottom w:val="none" w:sz="0" w:space="0" w:color="auto"/>
            <w:right w:val="none" w:sz="0" w:space="0" w:color="auto"/>
          </w:divBdr>
        </w:div>
        <w:div w:id="1764258564">
          <w:marLeft w:val="1166"/>
          <w:marRight w:val="0"/>
          <w:marTop w:val="58"/>
          <w:marBottom w:val="58"/>
          <w:divBdr>
            <w:top w:val="none" w:sz="0" w:space="0" w:color="auto"/>
            <w:left w:val="none" w:sz="0" w:space="0" w:color="auto"/>
            <w:bottom w:val="none" w:sz="0" w:space="0" w:color="auto"/>
            <w:right w:val="none" w:sz="0" w:space="0" w:color="auto"/>
          </w:divBdr>
        </w:div>
        <w:div w:id="1366981020">
          <w:marLeft w:val="547"/>
          <w:marRight w:val="0"/>
          <w:marTop w:val="115"/>
          <w:marBottom w:val="115"/>
          <w:divBdr>
            <w:top w:val="none" w:sz="0" w:space="0" w:color="auto"/>
            <w:left w:val="none" w:sz="0" w:space="0" w:color="auto"/>
            <w:bottom w:val="none" w:sz="0" w:space="0" w:color="auto"/>
            <w:right w:val="none" w:sz="0" w:space="0" w:color="auto"/>
          </w:divBdr>
        </w:div>
      </w:divsChild>
    </w:div>
    <w:div w:id="1956598456">
      <w:bodyDiv w:val="1"/>
      <w:marLeft w:val="0"/>
      <w:marRight w:val="0"/>
      <w:marTop w:val="0"/>
      <w:marBottom w:val="0"/>
      <w:divBdr>
        <w:top w:val="none" w:sz="0" w:space="0" w:color="auto"/>
        <w:left w:val="none" w:sz="0" w:space="0" w:color="auto"/>
        <w:bottom w:val="none" w:sz="0" w:space="0" w:color="auto"/>
        <w:right w:val="none" w:sz="0" w:space="0" w:color="auto"/>
      </w:divBdr>
      <w:divsChild>
        <w:div w:id="632560745">
          <w:marLeft w:val="-115"/>
          <w:marRight w:val="0"/>
          <w:marTop w:val="0"/>
          <w:marBottom w:val="0"/>
          <w:divBdr>
            <w:top w:val="none" w:sz="0" w:space="0" w:color="auto"/>
            <w:left w:val="none" w:sz="0" w:space="0" w:color="auto"/>
            <w:bottom w:val="none" w:sz="0" w:space="0" w:color="auto"/>
            <w:right w:val="none" w:sz="0" w:space="0" w:color="auto"/>
          </w:divBdr>
        </w:div>
      </w:divsChild>
    </w:div>
    <w:div w:id="2072535410">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package" Target="embeddings/Microsoft_Visio_Drawing.vsdx"/><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1.vsdx"/><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Stuff\Dropbox\Dropbox\SimioBook\Book\JoinesRobertsWorkbooked3v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3FDEC-CB09-4BEC-9FD2-447BDC50B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JoinesRobertsWorkbooked3v4</Template>
  <TotalTime>262</TotalTime>
  <Pages>23</Pages>
  <Words>10567</Words>
  <Characters>58119</Characters>
  <Application>Microsoft Office Word</Application>
  <DocSecurity>0</DocSecurity>
  <Lines>484</Lines>
  <Paragraphs>137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Jeff A Joines</dc:creator>
  <cp:lastModifiedBy>Marcelo Gallegos</cp:lastModifiedBy>
  <cp:revision>4</cp:revision>
  <cp:lastPrinted>2016-09-26T18:29:00Z</cp:lastPrinted>
  <dcterms:created xsi:type="dcterms:W3CDTF">2019-11-22T00:56:00Z</dcterms:created>
  <dcterms:modified xsi:type="dcterms:W3CDTF">2019-11-22T05:17:00Z</dcterms:modified>
</cp:coreProperties>
</file>